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0"/>
        <w:gridCol w:w="3233"/>
        <w:gridCol w:w="2340"/>
        <w:gridCol w:w="2160"/>
        <w:gridCol w:w="1440"/>
        <w:gridCol w:w="1620"/>
        <w:gridCol w:w="1447"/>
      </w:tblGrid>
      <w:tr w:rsidR="00CF4CB6" w:rsidRPr="00CF4CB6" w14:paraId="2927908B" w14:textId="77777777" w:rsidTr="00AE1EBC">
        <w:trPr>
          <w:cantSplit/>
          <w:trHeight w:val="315"/>
          <w:tblHeader/>
          <w:jc w:val="center"/>
        </w:trPr>
        <w:tc>
          <w:tcPr>
            <w:tcW w:w="2570" w:type="dxa"/>
            <w:vMerge w:val="restart"/>
            <w:shd w:val="clear" w:color="auto" w:fill="auto"/>
            <w:noWrap/>
            <w:vAlign w:val="center"/>
          </w:tcPr>
          <w:p w14:paraId="279E3EE3" w14:textId="77777777" w:rsidR="00CF4CB6" w:rsidRDefault="00CF4CB6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Assay</w:t>
            </w:r>
          </w:p>
          <w:p w14:paraId="7CDF5F81" w14:textId="77777777" w:rsidR="00CF4CB6" w:rsidRDefault="002229F9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106603</w:t>
            </w:r>
            <w:r w:rsidR="00CF4CB6" w:rsidRPr="00CF4CB6">
              <w:rPr>
                <w:b/>
                <w:bCs/>
              </w:rPr>
              <w:t>GMP</w:t>
            </w:r>
          </w:p>
          <w:p w14:paraId="205FDE49" w14:textId="77777777" w:rsidR="00CF4CB6" w:rsidRPr="00CF4CB6" w:rsidRDefault="00CF4CB6" w:rsidP="00632608">
            <w:pPr>
              <w:jc w:val="center"/>
            </w:pPr>
          </w:p>
        </w:tc>
        <w:tc>
          <w:tcPr>
            <w:tcW w:w="3233" w:type="dxa"/>
            <w:vMerge w:val="restart"/>
            <w:shd w:val="clear" w:color="auto" w:fill="auto"/>
            <w:noWrap/>
            <w:vAlign w:val="center"/>
          </w:tcPr>
          <w:p w14:paraId="18DF6B44" w14:textId="77777777" w:rsidR="00CF4CB6" w:rsidRPr="00CF4CB6" w:rsidRDefault="002E5893" w:rsidP="006326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Nucleotide sequence analysis of an extranuclear recombinant plasmid expression vector.</w:t>
            </w:r>
          </w:p>
        </w:tc>
        <w:tc>
          <w:tcPr>
            <w:tcW w:w="9007" w:type="dxa"/>
            <w:gridSpan w:val="5"/>
            <w:shd w:val="clear" w:color="auto" w:fill="FFFF00"/>
            <w:noWrap/>
            <w:vAlign w:val="center"/>
          </w:tcPr>
          <w:p w14:paraId="4E22D3E3" w14:textId="77777777" w:rsidR="00CF4CB6" w:rsidRPr="00CF4CB6" w:rsidRDefault="00CF4CB6" w:rsidP="00632608">
            <w:pPr>
              <w:jc w:val="center"/>
            </w:pPr>
            <w:r w:rsidRPr="00CF4CB6">
              <w:rPr>
                <w:b/>
                <w:bCs/>
              </w:rPr>
              <w:t>Inventory Control</w:t>
            </w:r>
          </w:p>
        </w:tc>
      </w:tr>
      <w:tr w:rsidR="00AE1EBC" w:rsidRPr="00CF4CB6" w14:paraId="3052D8BC" w14:textId="77777777" w:rsidTr="00AE1EBC">
        <w:trPr>
          <w:cantSplit/>
          <w:trHeight w:val="930"/>
          <w:tblHeader/>
          <w:jc w:val="center"/>
        </w:trPr>
        <w:tc>
          <w:tcPr>
            <w:tcW w:w="2570" w:type="dxa"/>
            <w:vMerge/>
            <w:shd w:val="clear" w:color="auto" w:fill="auto"/>
            <w:noWrap/>
            <w:vAlign w:val="center"/>
          </w:tcPr>
          <w:p w14:paraId="6DE0FF9B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3233" w:type="dxa"/>
            <w:vMerge/>
            <w:shd w:val="clear" w:color="auto" w:fill="auto"/>
            <w:vAlign w:val="center"/>
          </w:tcPr>
          <w:p w14:paraId="6BBAD8B7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Merge w:val="restart"/>
            <w:shd w:val="clear" w:color="auto" w:fill="FFFF00"/>
            <w:vAlign w:val="center"/>
          </w:tcPr>
          <w:p w14:paraId="7A18C49C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Supplier Catalogue 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160" w:type="dxa"/>
            <w:vMerge w:val="restart"/>
            <w:shd w:val="clear" w:color="auto" w:fill="FFFF00"/>
            <w:vAlign w:val="center"/>
          </w:tcPr>
          <w:p w14:paraId="233B96AD" w14:textId="77777777" w:rsidR="008D55F2" w:rsidRPr="00CF4CB6" w:rsidRDefault="008D55F2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Oracle Part Number</w:t>
            </w:r>
          </w:p>
        </w:tc>
        <w:tc>
          <w:tcPr>
            <w:tcW w:w="1440" w:type="dxa"/>
            <w:shd w:val="clear" w:color="auto" w:fill="FFFF00"/>
            <w:vAlign w:val="bottom"/>
          </w:tcPr>
          <w:p w14:paraId="40102405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Pr="0019000A">
              <w:rPr>
                <w:b/>
                <w:bCs/>
              </w:rPr>
              <w:t>Control</w:t>
            </w:r>
          </w:p>
        </w:tc>
        <w:tc>
          <w:tcPr>
            <w:tcW w:w="1620" w:type="dxa"/>
            <w:shd w:val="clear" w:color="auto" w:fill="FFFF00"/>
            <w:vAlign w:val="bottom"/>
          </w:tcPr>
          <w:p w14:paraId="46429DFF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04B412BC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447" w:type="dxa"/>
            <w:shd w:val="clear" w:color="auto" w:fill="FFFF00"/>
            <w:vAlign w:val="bottom"/>
          </w:tcPr>
          <w:p w14:paraId="0B3F7AA3" w14:textId="77777777" w:rsidR="008D55F2" w:rsidRDefault="008D55F2" w:rsidP="00DE7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1D506581" w14:textId="77777777" w:rsidR="008D55F2" w:rsidRPr="0019000A" w:rsidRDefault="008D55F2" w:rsidP="00DE7B49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AE1EBC" w:rsidRPr="00CF4CB6" w14:paraId="76BDD96D" w14:textId="77777777" w:rsidTr="00AE1EBC">
        <w:trPr>
          <w:cantSplit/>
          <w:trHeight w:val="300"/>
          <w:tblHeader/>
          <w:jc w:val="center"/>
        </w:trPr>
        <w:tc>
          <w:tcPr>
            <w:tcW w:w="2570" w:type="dxa"/>
            <w:shd w:val="clear" w:color="auto" w:fill="FFFF00"/>
            <w:noWrap/>
            <w:vAlign w:val="center"/>
          </w:tcPr>
          <w:p w14:paraId="75517A16" w14:textId="77777777" w:rsidR="00CF4CB6" w:rsidRPr="00CF4CB6" w:rsidRDefault="00CF4CB6" w:rsidP="00632608">
            <w:pPr>
              <w:jc w:val="center"/>
            </w:pPr>
            <w:r w:rsidRPr="00CF4CB6">
              <w:t>Material type</w:t>
            </w:r>
          </w:p>
        </w:tc>
        <w:tc>
          <w:tcPr>
            <w:tcW w:w="3233" w:type="dxa"/>
            <w:shd w:val="clear" w:color="auto" w:fill="FFFF00"/>
            <w:noWrap/>
            <w:vAlign w:val="center"/>
          </w:tcPr>
          <w:p w14:paraId="51C59D5F" w14:textId="77777777" w:rsidR="00CF4CB6" w:rsidRPr="00CF4CB6" w:rsidRDefault="00CF4CB6" w:rsidP="00632608">
            <w:pPr>
              <w:jc w:val="center"/>
            </w:pPr>
            <w:r w:rsidRPr="00CF4CB6">
              <w:t>Name</w:t>
            </w:r>
          </w:p>
        </w:tc>
        <w:tc>
          <w:tcPr>
            <w:tcW w:w="2340" w:type="dxa"/>
            <w:vMerge/>
            <w:shd w:val="clear" w:color="auto" w:fill="FFFF00"/>
            <w:noWrap/>
            <w:vAlign w:val="center"/>
          </w:tcPr>
          <w:p w14:paraId="25331743" w14:textId="77777777" w:rsidR="00CF4CB6" w:rsidRPr="00CF4CB6" w:rsidRDefault="00CF4CB6" w:rsidP="00632608">
            <w:pPr>
              <w:jc w:val="center"/>
            </w:pPr>
          </w:p>
        </w:tc>
        <w:tc>
          <w:tcPr>
            <w:tcW w:w="2160" w:type="dxa"/>
            <w:vMerge/>
            <w:shd w:val="clear" w:color="auto" w:fill="FFFF00"/>
            <w:noWrap/>
            <w:vAlign w:val="center"/>
          </w:tcPr>
          <w:p w14:paraId="34101F56" w14:textId="77777777" w:rsidR="00CF4CB6" w:rsidRPr="00CF4CB6" w:rsidRDefault="00CF4CB6" w:rsidP="00632608">
            <w:pPr>
              <w:jc w:val="center"/>
            </w:pPr>
          </w:p>
        </w:tc>
        <w:tc>
          <w:tcPr>
            <w:tcW w:w="1440" w:type="dxa"/>
            <w:shd w:val="clear" w:color="auto" w:fill="FFFF00"/>
            <w:noWrap/>
            <w:vAlign w:val="center"/>
          </w:tcPr>
          <w:p w14:paraId="698EF058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620" w:type="dxa"/>
            <w:shd w:val="clear" w:color="auto" w:fill="FFFF00"/>
            <w:noWrap/>
            <w:vAlign w:val="center"/>
          </w:tcPr>
          <w:p w14:paraId="2BA75276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  <w:tc>
          <w:tcPr>
            <w:tcW w:w="1447" w:type="dxa"/>
            <w:shd w:val="clear" w:color="auto" w:fill="FFFF00"/>
            <w:noWrap/>
            <w:vAlign w:val="center"/>
          </w:tcPr>
          <w:p w14:paraId="4D134153" w14:textId="77777777" w:rsidR="00CF4CB6" w:rsidRPr="00CF4CB6" w:rsidRDefault="00CF4CB6" w:rsidP="00632608">
            <w:pPr>
              <w:jc w:val="center"/>
              <w:rPr>
                <w:b/>
                <w:bCs/>
              </w:rPr>
            </w:pPr>
            <w:r w:rsidRPr="00CF4CB6">
              <w:rPr>
                <w:b/>
                <w:bCs/>
              </w:rPr>
              <w:t>Y/N</w:t>
            </w:r>
          </w:p>
        </w:tc>
      </w:tr>
      <w:tr w:rsidR="00AE1EBC" w:rsidRPr="005F7B5C" w14:paraId="7079EF6E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C4B275A" w14:textId="77777777" w:rsidR="003407E3" w:rsidRPr="00B363CE" w:rsidRDefault="003407E3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A31922C" w14:textId="77777777" w:rsidR="003407E3" w:rsidRPr="00B363CE" w:rsidRDefault="003407E3" w:rsidP="0006742F">
            <w:r w:rsidRPr="00B363CE">
              <w:t>Luria-Bertani (LB) Broth</w:t>
            </w:r>
            <w:r w:rsidR="00DD59E6" w:rsidRPr="00B363CE">
              <w:t xml:space="preserve"> Base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AC159CD" w14:textId="77777777" w:rsidR="003407E3" w:rsidRPr="00B363CE" w:rsidRDefault="003407E3" w:rsidP="0006742F">
            <w:r w:rsidRPr="00B363CE">
              <w:t xml:space="preserve">12795-027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69F1A09" w14:textId="77777777" w:rsidR="003407E3" w:rsidRPr="00B363CE" w:rsidRDefault="003407E3" w:rsidP="0006742F">
            <w:r w:rsidRPr="00B363CE">
              <w:t>100000855</w:t>
            </w:r>
            <w:r w:rsidR="00DA32EF" w:rsidRPr="00B363CE">
              <w:t>.500G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0B6C22F" w14:textId="77777777" w:rsidR="003407E3" w:rsidRPr="00B363CE" w:rsidRDefault="003407E3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E4442A9" w14:textId="77777777" w:rsidR="003407E3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1BBE5970" w14:textId="77777777" w:rsidR="003407E3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AE1EBC" w:rsidRPr="005F7B5C" w14:paraId="134F6924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0E355AF" w14:textId="77777777" w:rsidR="0060529F" w:rsidRPr="00B363CE" w:rsidRDefault="0060529F" w:rsidP="0006742F">
            <w:r w:rsidRPr="00B363CE">
              <w:t>Media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C5AE4D3" w14:textId="77777777" w:rsidR="0060529F" w:rsidRPr="00B363CE" w:rsidRDefault="0060529F" w:rsidP="0006742F">
            <w:r w:rsidRPr="00B363CE">
              <w:t>Luria-Bertani (LB) Agar</w:t>
            </w:r>
            <w:ins w:id="0" w:author="Susan Rennie" w:date="2010-01-27T20:52:00Z">
              <w:r w:rsidR="00DD59E6" w:rsidRPr="00B363CE">
                <w:t xml:space="preserve"> </w:t>
              </w:r>
            </w:ins>
            <w:r w:rsidR="00DD59E6" w:rsidRPr="00B363CE">
              <w:t>Powder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6097314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L2897-1KG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390ACFD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100004215.1KG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049673D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B0A566A" w14:textId="77777777" w:rsidR="0060529F" w:rsidRPr="00B363CE" w:rsidRDefault="008F3053" w:rsidP="0006742F">
            <w:pPr>
              <w:jc w:val="center"/>
              <w:rPr>
                <w:rPrChange w:id="1" w:author="BioReliance" w:date="2010-01-28T15:14:00Z">
                  <w:rPr/>
                </w:rPrChange>
              </w:rPr>
            </w:pPr>
            <w:r w:rsidRPr="00B363CE">
              <w:rPr>
                <w:rPrChange w:id="2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6A216C0" w14:textId="77777777" w:rsidR="0060529F" w:rsidRPr="00B363CE" w:rsidRDefault="008744B3" w:rsidP="0006742F">
            <w:pPr>
              <w:jc w:val="center"/>
              <w:rPr>
                <w:color w:val="000000"/>
                <w:rPrChange w:id="3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111BC1B2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881560E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4CF37F8" w14:textId="77777777" w:rsidR="0060529F" w:rsidRPr="00B363CE" w:rsidRDefault="0060529F" w:rsidP="0006742F">
            <w:r w:rsidRPr="00B363CE">
              <w:t>Tetracycline</w:t>
            </w:r>
            <w:r w:rsidR="00DD59E6" w:rsidRPr="00B363CE">
              <w:t xml:space="preserve"> HCl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CA2F99D" w14:textId="77777777" w:rsidR="0060529F" w:rsidRPr="00B363CE" w:rsidRDefault="00DD59E6" w:rsidP="0006742F">
            <w:r w:rsidRPr="00B363CE">
              <w:t>T8032-20MG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34ED1AD" w14:textId="77777777" w:rsidR="0060529F" w:rsidRPr="00B363CE" w:rsidRDefault="0060529F" w:rsidP="0006742F">
            <w:pPr>
              <w:rPr>
                <w:rPrChange w:id="5" w:author="BioReliance" w:date="2010-01-28T15:14:00Z">
                  <w:rPr/>
                </w:rPrChange>
              </w:rPr>
            </w:pPr>
            <w:r w:rsidRPr="00B363CE">
              <w:t>A0000963</w:t>
            </w:r>
            <w:r w:rsidR="00DA32EF" w:rsidRPr="00B363CE">
              <w:t>.20MG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1CECB4A" w14:textId="77777777" w:rsidR="0060529F" w:rsidRPr="00B363CE" w:rsidRDefault="0060529F" w:rsidP="0006742F">
            <w:pPr>
              <w:jc w:val="center"/>
              <w:rPr>
                <w:rPrChange w:id="6" w:author="BioReliance" w:date="2010-01-28T15:14:00Z">
                  <w:rPr/>
                </w:rPrChange>
              </w:rPr>
            </w:pPr>
            <w:r w:rsidRPr="00B363CE">
              <w:rPr>
                <w:rPrChange w:id="7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559B005" w14:textId="77777777" w:rsidR="0060529F" w:rsidRPr="00B363CE" w:rsidRDefault="008F3053" w:rsidP="0006742F">
            <w:pPr>
              <w:jc w:val="center"/>
              <w:rPr>
                <w:rPrChange w:id="8" w:author="BioReliance" w:date="2010-01-28T15:14:00Z">
                  <w:rPr/>
                </w:rPrChange>
              </w:rPr>
            </w:pPr>
            <w:r w:rsidRPr="00B363CE">
              <w:rPr>
                <w:rPrChange w:id="9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CC29D5D" w14:textId="77777777" w:rsidR="0060529F" w:rsidRPr="00B363CE" w:rsidRDefault="008744B3" w:rsidP="0006742F">
            <w:pPr>
              <w:jc w:val="center"/>
              <w:rPr>
                <w:color w:val="000000"/>
                <w:rPrChange w:id="10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11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5E062A" w:rsidRPr="005F7B5C" w14:paraId="0A449FA6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70E27306" w14:textId="77777777" w:rsidR="005E062A" w:rsidRPr="00B363CE" w:rsidRDefault="005E062A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A639136" w14:textId="77777777" w:rsidR="005E062A" w:rsidRPr="00B363CE" w:rsidRDefault="005E062A" w:rsidP="0006742F">
            <w:pPr>
              <w:rPr>
                <w:bCs/>
              </w:rPr>
            </w:pPr>
            <w:r w:rsidRPr="00B363CE">
              <w:rPr>
                <w:bCs/>
              </w:rPr>
              <w:t>Tetracycline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8C68AFA" w14:textId="77777777" w:rsidR="005E062A" w:rsidRPr="00B363CE" w:rsidDel="00DD59E6" w:rsidRDefault="005E062A" w:rsidP="0006742F">
            <w:r w:rsidRPr="00B363CE">
              <w:t>T3258-5G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3CE61CE" w14:textId="77777777" w:rsidR="005E062A" w:rsidRPr="00B363CE" w:rsidRDefault="005E062A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100005086.5G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F8ACC2A" w14:textId="77777777" w:rsidR="005E062A" w:rsidRPr="00B363CE" w:rsidRDefault="005E062A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AC7472B" w14:textId="77777777" w:rsidR="005E062A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A020348" w14:textId="77777777" w:rsidR="005E062A" w:rsidRPr="00B363CE" w:rsidRDefault="005E062A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KPBE4413</w:t>
            </w:r>
          </w:p>
        </w:tc>
      </w:tr>
      <w:tr w:rsidR="00AE1EBC" w:rsidRPr="005F7B5C" w14:paraId="76882C59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5AD6984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8B5A7FF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BFAC093" w14:textId="77777777" w:rsidR="0060529F" w:rsidRPr="00B363CE" w:rsidRDefault="00DD59E6" w:rsidP="0006742F">
            <w:r w:rsidRPr="00B363CE">
              <w:t>A2804-</w:t>
            </w:r>
            <w:r w:rsidR="00D80586" w:rsidRPr="00B363CE">
              <w:t>5</w:t>
            </w:r>
            <w:r w:rsidRPr="00B363CE">
              <w:t>0MG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DBA8032" w14:textId="77777777" w:rsidR="0060529F" w:rsidRPr="00B363CE" w:rsidRDefault="0060529F" w:rsidP="0006742F">
            <w:r w:rsidRPr="00B363CE">
              <w:t>A0000837</w:t>
            </w:r>
            <w:r w:rsidR="00DA32EF" w:rsidRPr="00B363CE">
              <w:t>.50MG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6D4F23A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25D82D8" w14:textId="77777777" w:rsidR="0060529F" w:rsidRPr="00B363CE" w:rsidRDefault="00C66CE2" w:rsidP="0006742F">
            <w:pPr>
              <w:jc w:val="center"/>
            </w:pPr>
            <w: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8718856" w14:textId="77777777" w:rsidR="0060529F" w:rsidRPr="00B363CE" w:rsidRDefault="008744B3" w:rsidP="0006742F">
            <w:pPr>
              <w:jc w:val="center"/>
              <w:rPr>
                <w:color w:val="000000"/>
              </w:rPr>
            </w:pPr>
            <w:r w:rsidRPr="00B363CE">
              <w:rPr>
                <w:color w:val="000000"/>
              </w:rPr>
              <w:t>KPBT4413</w:t>
            </w:r>
          </w:p>
        </w:tc>
      </w:tr>
      <w:tr w:rsidR="000A031D" w:rsidRPr="00D80586" w14:paraId="7E88A12C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611A3BC1" w14:textId="77777777" w:rsidR="000A031D" w:rsidRPr="00B363CE" w:rsidRDefault="000A031D" w:rsidP="0006742F">
            <w:r w:rsidRPr="00B363CE">
              <w:t xml:space="preserve">Antibiotic 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6734AD5" w14:textId="77777777" w:rsidR="000A031D" w:rsidRPr="00B363CE" w:rsidRDefault="000A031D" w:rsidP="0006742F">
            <w:r w:rsidRPr="00B363CE">
              <w:t>Ampicillin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00AA08C" w14:textId="77777777" w:rsidR="000A031D" w:rsidRPr="00B363CE" w:rsidDel="00DD59E6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A9518-5G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2BE0C87" w14:textId="77777777" w:rsidR="000A031D" w:rsidRPr="00B363CE" w:rsidRDefault="000A031D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100004426.5G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F35F94" w14:textId="77777777" w:rsidR="000A031D" w:rsidRPr="00B363CE" w:rsidRDefault="000A031D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6A65DA7" w14:textId="77777777" w:rsidR="000A031D" w:rsidRPr="00B363CE" w:rsidRDefault="001B00DF" w:rsidP="0006742F">
            <w:pPr>
              <w:jc w:val="center"/>
              <w:rPr>
                <w:rPrChange w:id="12" w:author="BioReliance" w:date="2010-01-28T15:14:00Z">
                  <w:rPr/>
                </w:rPrChange>
              </w:rPr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7637B94" w14:textId="77777777" w:rsidR="000A031D" w:rsidRPr="00B363CE" w:rsidRDefault="00D80586" w:rsidP="0006742F">
            <w:pPr>
              <w:jc w:val="center"/>
              <w:rPr>
                <w:color w:val="000000"/>
                <w:rPrChange w:id="13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14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653589AB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A9C0EF7" w14:textId="77777777" w:rsidR="0060529F" w:rsidRPr="00B363CE" w:rsidRDefault="001E6AB2" w:rsidP="0006742F">
            <w:pPr>
              <w:rPr>
                <w:rPrChange w:id="15" w:author="BioReliance" w:date="2010-01-28T15:14:00Z">
                  <w:rPr/>
                </w:rPrChange>
              </w:rPr>
            </w:pPr>
            <w:r w:rsidRPr="00B363CE">
              <w:rPr>
                <w:rPrChange w:id="16" w:author="BioReliance" w:date="2010-01-28T15:14:00Z">
                  <w:rPr/>
                </w:rPrChange>
              </w:rPr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FF70ED8" w14:textId="77777777" w:rsidR="0060529F" w:rsidRPr="00B363CE" w:rsidRDefault="0060529F" w:rsidP="0006742F">
            <w:pPr>
              <w:rPr>
                <w:rPrChange w:id="17" w:author="BioReliance" w:date="2010-01-28T15:14:00Z">
                  <w:rPr/>
                </w:rPrChange>
              </w:rPr>
            </w:pPr>
            <w:r w:rsidRPr="00B363CE">
              <w:rPr>
                <w:rPrChange w:id="18" w:author="BioReliance" w:date="2010-01-28T15:14:00Z">
                  <w:rPr/>
                </w:rPrChange>
              </w:rPr>
              <w:t>Kanamycin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4014AA3" w14:textId="77777777" w:rsidR="0060529F" w:rsidRPr="00B363CE" w:rsidRDefault="00DD59E6" w:rsidP="0006742F">
            <w:pPr>
              <w:rPr>
                <w:rPrChange w:id="19" w:author="BioReliance" w:date="2010-01-28T15:14:00Z">
                  <w:rPr/>
                </w:rPrChange>
              </w:rPr>
            </w:pPr>
            <w:r w:rsidRPr="00B363CE">
              <w:rPr>
                <w:rPrChange w:id="20" w:author="BioReliance" w:date="2010-01-28T15:14:00Z">
                  <w:rPr/>
                </w:rPrChange>
              </w:rPr>
              <w:t>K1377-5G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09924B6" w14:textId="77777777" w:rsidR="0060529F" w:rsidRPr="00B363CE" w:rsidRDefault="0060529F" w:rsidP="0006742F">
            <w:pPr>
              <w:rPr>
                <w:rPrChange w:id="21" w:author="BioReliance" w:date="2010-01-28T15:14:00Z">
                  <w:rPr/>
                </w:rPrChange>
              </w:rPr>
            </w:pPr>
            <w:r w:rsidRPr="00B363CE">
              <w:rPr>
                <w:rPrChange w:id="22" w:author="BioReliance" w:date="2010-01-28T15:14:00Z">
                  <w:rPr/>
                </w:rPrChange>
              </w:rPr>
              <w:t>100001620</w:t>
            </w:r>
            <w:r w:rsidR="00DA32EF" w:rsidRPr="00B363CE">
              <w:rPr>
                <w:rPrChange w:id="23" w:author="BioReliance" w:date="2010-01-28T15:14:00Z">
                  <w:rPr/>
                </w:rPrChange>
              </w:rPr>
              <w:t>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E221741" w14:textId="77777777" w:rsidR="0060529F" w:rsidRPr="00B363CE" w:rsidRDefault="0060529F" w:rsidP="0006742F">
            <w:pPr>
              <w:jc w:val="center"/>
              <w:rPr>
                <w:rPrChange w:id="24" w:author="BioReliance" w:date="2010-01-28T15:14:00Z">
                  <w:rPr/>
                </w:rPrChange>
              </w:rPr>
            </w:pPr>
            <w:r w:rsidRPr="00B363CE">
              <w:rPr>
                <w:rPrChange w:id="25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CE32134" w14:textId="77777777" w:rsidR="0060529F" w:rsidRPr="00B363CE" w:rsidRDefault="008F3053" w:rsidP="0006742F">
            <w:pPr>
              <w:jc w:val="center"/>
              <w:rPr>
                <w:rPrChange w:id="26" w:author="BioReliance" w:date="2010-01-28T15:14:00Z">
                  <w:rPr/>
                </w:rPrChange>
              </w:rPr>
            </w:pPr>
            <w:r w:rsidRPr="00B363CE">
              <w:rPr>
                <w:rPrChange w:id="27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07DCD30" w14:textId="77777777" w:rsidR="0060529F" w:rsidRPr="00B363CE" w:rsidRDefault="008744B3" w:rsidP="0006742F">
            <w:pPr>
              <w:jc w:val="center"/>
              <w:rPr>
                <w:color w:val="000000"/>
                <w:rPrChange w:id="2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29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08AB5275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1EF6027" w14:textId="77777777" w:rsidR="0060529F" w:rsidRPr="00B363CE" w:rsidRDefault="001E6AB2" w:rsidP="0006742F">
            <w:r w:rsidRPr="00B363CE">
              <w:t>Antibiotic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7489BBF" w14:textId="77777777" w:rsidR="0060529F" w:rsidRPr="00B363CE" w:rsidRDefault="0060529F" w:rsidP="0006742F">
            <w:pPr>
              <w:rPr>
                <w:bCs/>
              </w:rPr>
            </w:pPr>
            <w:r w:rsidRPr="00B363CE">
              <w:rPr>
                <w:bCs/>
              </w:rPr>
              <w:t>Erythromycin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78BD795" w14:textId="77777777" w:rsidR="0060529F" w:rsidRPr="00B363CE" w:rsidRDefault="0060529F" w:rsidP="0006742F">
            <w:pPr>
              <w:rPr>
                <w:color w:val="000000"/>
              </w:rPr>
            </w:pPr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E5389-5G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ADA703A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100004742.5G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9106000" w14:textId="77777777" w:rsidR="0060529F" w:rsidRPr="00B363CE" w:rsidRDefault="0060529F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43FAE72" w14:textId="77777777" w:rsidR="0060529F" w:rsidRPr="00B363CE" w:rsidRDefault="008F3053" w:rsidP="0006742F">
            <w:pPr>
              <w:jc w:val="center"/>
              <w:rPr>
                <w:rPrChange w:id="30" w:author="BioReliance" w:date="2010-01-28T15:14:00Z">
                  <w:rPr/>
                </w:rPrChange>
              </w:rPr>
            </w:pPr>
            <w:r w:rsidRPr="00B363CE">
              <w:rPr>
                <w:rPrChange w:id="31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A14526F" w14:textId="77777777" w:rsidR="0060529F" w:rsidRPr="00B363CE" w:rsidRDefault="008744B3" w:rsidP="0006742F">
            <w:pPr>
              <w:jc w:val="center"/>
              <w:rPr>
                <w:color w:val="000000"/>
                <w:rPrChange w:id="3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3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5F7B5C" w14:paraId="7B128BAE" w14:textId="77777777" w:rsidTr="00AE1EBC">
        <w:trPr>
          <w:cantSplit/>
          <w:trHeight w:val="300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F86F5B9" w14:textId="77777777" w:rsidR="006F1108" w:rsidRPr="00B363CE" w:rsidRDefault="006F1108" w:rsidP="0006742F">
            <w:r w:rsidRPr="00B363CE">
              <w:t>Extraction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78D7BEB" w14:textId="77777777" w:rsidR="006F1108" w:rsidRPr="00B363CE" w:rsidRDefault="006F1108" w:rsidP="0006742F">
            <w:r w:rsidRPr="00B363CE">
              <w:t>QIAGEN Plasmid Maxi Kit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9D7CBAD" w14:textId="77777777" w:rsidR="006F1108" w:rsidRPr="00B363CE" w:rsidRDefault="00902387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12163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6AD7581" w14:textId="77777777" w:rsidR="006F1108" w:rsidRPr="00B363CE" w:rsidRDefault="006F1108" w:rsidP="0006742F">
            <w:r w:rsidRPr="00B363CE">
              <w:t>A0000558</w:t>
            </w:r>
            <w:r w:rsidR="00902387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7819E8B" w14:textId="77777777" w:rsidR="006F1108" w:rsidRPr="00B363CE" w:rsidRDefault="006F1108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2AC1BAD" w14:textId="77777777" w:rsidR="006F1108" w:rsidRPr="00B363CE" w:rsidRDefault="008F3053" w:rsidP="0006742F">
            <w:pPr>
              <w:jc w:val="center"/>
              <w:rPr>
                <w:rPrChange w:id="34" w:author="BioReliance" w:date="2010-01-28T15:14:00Z">
                  <w:rPr/>
                </w:rPrChange>
              </w:rPr>
            </w:pPr>
            <w:r w:rsidRPr="00B363CE">
              <w:rPr>
                <w:rPrChange w:id="35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4FAEAC3D" w14:textId="77777777" w:rsidR="006F1108" w:rsidRPr="00B363CE" w:rsidRDefault="008744B3" w:rsidP="0006742F">
            <w:pPr>
              <w:jc w:val="center"/>
              <w:rPr>
                <w:color w:val="000000"/>
                <w:rPrChange w:id="36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7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3B697387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1858527" w14:textId="77777777" w:rsidR="007011CF" w:rsidRPr="00B363CE" w:rsidRDefault="007011CF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A51F538" w14:textId="77777777" w:rsidR="007011CF" w:rsidRPr="00B363CE" w:rsidRDefault="007011CF" w:rsidP="0006742F">
            <w:r w:rsidRPr="00B363CE">
              <w:t>Ethanol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5394D32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101074F</w:t>
            </w:r>
          </w:p>
          <w:p w14:paraId="42534790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15338</w:t>
            </w:r>
            <w:r w:rsidR="00DD59E6" w:rsidRPr="00B363CE">
              <w:rPr>
                <w:color w:val="000000"/>
              </w:rPr>
              <w:t>6F</w:t>
            </w:r>
          </w:p>
          <w:p w14:paraId="0FED3555" w14:textId="77777777" w:rsidR="007011CF" w:rsidRPr="00B363CE" w:rsidRDefault="007011CF" w:rsidP="007011CF">
            <w:pPr>
              <w:rPr>
                <w:color w:val="000000"/>
              </w:rPr>
            </w:pPr>
            <w:r w:rsidRPr="00B363CE">
              <w:rPr>
                <w:color w:val="000000"/>
              </w:rPr>
              <w:t>283047K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A23C570" w14:textId="77777777" w:rsidR="007011CF" w:rsidRPr="00B363CE" w:rsidRDefault="007011CF" w:rsidP="007011CF">
            <w:pPr>
              <w:rPr>
                <w:color w:val="000000"/>
                <w:rPrChange w:id="3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39" w:author="BioReliance" w:date="2010-01-28T15:14:00Z">
                  <w:rPr>
                    <w:color w:val="000000"/>
                  </w:rPr>
                </w:rPrChange>
              </w:rPr>
              <w:t>A00001044.UK</w:t>
            </w:r>
          </w:p>
          <w:p w14:paraId="695A1F12" w14:textId="77777777" w:rsidR="007011CF" w:rsidRPr="00B363CE" w:rsidRDefault="007011CF" w:rsidP="007011CF">
            <w:pPr>
              <w:rPr>
                <w:color w:val="000000"/>
                <w:rPrChange w:id="40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1" w:author="BioReliance" w:date="2010-01-28T15:14:00Z">
                  <w:rPr>
                    <w:color w:val="000000"/>
                  </w:rPr>
                </w:rPrChange>
              </w:rPr>
              <w:t>A0000104</w:t>
            </w:r>
          </w:p>
          <w:p w14:paraId="4166D705" w14:textId="77777777" w:rsidR="007011CF" w:rsidRPr="00B363CE" w:rsidRDefault="007011CF" w:rsidP="007011CF">
            <w:pPr>
              <w:rPr>
                <w:color w:val="000000"/>
                <w:rPrChange w:id="4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3" w:author="BioReliance" w:date="2010-01-28T15:14:00Z">
                  <w:rPr>
                    <w:color w:val="000000"/>
                  </w:rPr>
                </w:rPrChange>
              </w:rPr>
              <w:t>A0001860.UK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2153C0B9" w14:textId="77777777" w:rsidR="007011CF" w:rsidRPr="00B363CE" w:rsidRDefault="007011CF" w:rsidP="007011CF">
            <w:pPr>
              <w:jc w:val="center"/>
              <w:rPr>
                <w:rPrChange w:id="44" w:author="BioReliance" w:date="2010-01-28T15:14:00Z">
                  <w:rPr/>
                </w:rPrChange>
              </w:rPr>
            </w:pPr>
            <w:r w:rsidRPr="00B363CE">
              <w:rPr>
                <w:rPrChange w:id="45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5152DE2" w14:textId="77777777" w:rsidR="007011CF" w:rsidRPr="00B363CE" w:rsidRDefault="007011CF" w:rsidP="007011CF">
            <w:pPr>
              <w:jc w:val="center"/>
              <w:rPr>
                <w:rPrChange w:id="46" w:author="BioReliance" w:date="2010-01-28T15:14:00Z">
                  <w:rPr/>
                </w:rPrChange>
              </w:rPr>
            </w:pPr>
            <w:r w:rsidRPr="00B363CE">
              <w:rPr>
                <w:rPrChange w:id="47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88E052D" w14:textId="77777777" w:rsidR="007011CF" w:rsidRPr="00B363CE" w:rsidRDefault="007011CF" w:rsidP="0006742F">
            <w:pPr>
              <w:jc w:val="center"/>
              <w:rPr>
                <w:color w:val="000000"/>
                <w:rPrChange w:id="48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49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DD59E6" w14:paraId="3FDD2B95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781D643" w14:textId="77777777" w:rsidR="00CC0C98" w:rsidRPr="00B363CE" w:rsidRDefault="00912C3C" w:rsidP="0006742F">
            <w:r w:rsidRPr="00B363CE">
              <w:t>Solvent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2B05A879" w14:textId="77777777" w:rsidR="00CC0C98" w:rsidRPr="00B363CE" w:rsidRDefault="00DD59E6" w:rsidP="0006742F">
            <w:r w:rsidRPr="00B363CE">
              <w:t>P</w:t>
            </w:r>
            <w:r w:rsidR="00CC0C98" w:rsidRPr="00B363CE">
              <w:t>ropanol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131D0586" w14:textId="77777777" w:rsidR="00CC0C98" w:rsidRPr="00B363CE" w:rsidRDefault="00CC0C98" w:rsidP="0006742F">
            <w:r w:rsidRPr="00B363CE">
              <w:t>20842.323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B6997CE" w14:textId="77777777" w:rsidR="00CC0C98" w:rsidRPr="00B363CE" w:rsidRDefault="00CC0C98" w:rsidP="0006742F">
            <w:r w:rsidRPr="00B363CE">
              <w:t>A0000081</w:t>
            </w:r>
            <w:r w:rsidR="00DA32EF" w:rsidRPr="00B363CE">
              <w:t>.2’5l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CF1A787" w14:textId="77777777" w:rsidR="00CC0C98" w:rsidRPr="00B363CE" w:rsidRDefault="00CC0C98" w:rsidP="0006742F">
            <w:pPr>
              <w:jc w:val="center"/>
              <w:rPr>
                <w:rPrChange w:id="50" w:author="BioReliance" w:date="2010-01-28T15:14:00Z">
                  <w:rPr/>
                </w:rPrChange>
              </w:rPr>
            </w:pPr>
            <w:r w:rsidRPr="00B363CE">
              <w:rPr>
                <w:rPrChange w:id="51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DB4E33F" w14:textId="77777777" w:rsidR="00CC0C98" w:rsidRPr="00B363CE" w:rsidRDefault="008F3053" w:rsidP="0006742F">
            <w:pPr>
              <w:jc w:val="center"/>
              <w:rPr>
                <w:rPrChange w:id="52" w:author="BioReliance" w:date="2010-01-28T15:14:00Z">
                  <w:rPr/>
                </w:rPrChange>
              </w:rPr>
            </w:pPr>
            <w:r w:rsidRPr="00B363CE">
              <w:rPr>
                <w:rPrChange w:id="53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F7ED5CE" w14:textId="77777777" w:rsidR="00CC0C98" w:rsidRPr="00B363CE" w:rsidRDefault="00A106A9" w:rsidP="0006742F">
            <w:pPr>
              <w:jc w:val="center"/>
              <w:rPr>
                <w:color w:val="000000"/>
                <w:rPrChange w:id="54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55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3811BB37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2DDD4C3" w14:textId="77777777" w:rsidR="0060529F" w:rsidRPr="00B363CE" w:rsidRDefault="0060529F" w:rsidP="0006742F">
            <w:r w:rsidRPr="00B363CE">
              <w:t>Water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3380A51" w14:textId="77777777" w:rsidR="0060529F" w:rsidRPr="00B363CE" w:rsidRDefault="0060529F" w:rsidP="0006742F">
            <w:r w:rsidRPr="00B363CE">
              <w:t>Nuclease Free Water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7F0983A" w14:textId="77777777" w:rsidR="0060529F" w:rsidRPr="00B363CE" w:rsidRDefault="0060529F" w:rsidP="0006742F">
            <w:r w:rsidRPr="00B363CE">
              <w:t>129115,</w:t>
            </w:r>
          </w:p>
          <w:p w14:paraId="340C9188" w14:textId="77777777" w:rsidR="0060529F" w:rsidRPr="00B363CE" w:rsidRDefault="0060529F" w:rsidP="0006742F"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P1193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137EB8A" w14:textId="77777777" w:rsidR="0060529F" w:rsidRPr="00B363CE" w:rsidRDefault="00DA32EF" w:rsidP="0006742F">
            <w:r w:rsidRPr="00B363CE">
              <w:t>100004189.100ML</w:t>
            </w:r>
          </w:p>
          <w:p w14:paraId="395404DE" w14:textId="77777777" w:rsidR="0060529F" w:rsidRPr="00B363CE" w:rsidRDefault="0060529F" w:rsidP="0006742F">
            <w:pPr>
              <w:rPr>
                <w:rPrChange w:id="56" w:author="BioReliance" w:date="2010-01-28T15:14:00Z">
                  <w:rPr/>
                </w:rPrChange>
              </w:rPr>
            </w:pPr>
            <w:r w:rsidRPr="00B363CE">
              <w:rPr>
                <w:rPrChange w:id="57" w:author="BioReliance" w:date="2010-01-28T15:14:00Z">
                  <w:rPr/>
                </w:rPrChange>
              </w:rPr>
              <w:t>A0000551.50ML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74B9C87" w14:textId="77777777" w:rsidR="0060529F" w:rsidRPr="00B363CE" w:rsidRDefault="0060529F" w:rsidP="0006742F">
            <w:pPr>
              <w:jc w:val="center"/>
              <w:rPr>
                <w:rPrChange w:id="58" w:author="BioReliance" w:date="2010-01-28T15:14:00Z">
                  <w:rPr/>
                </w:rPrChange>
              </w:rPr>
            </w:pPr>
            <w:r w:rsidRPr="00B363CE">
              <w:rPr>
                <w:rPrChange w:id="59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5AC0C5C0" w14:textId="77777777" w:rsidR="0060529F" w:rsidRPr="00B363CE" w:rsidRDefault="008F3053" w:rsidP="0006742F">
            <w:pPr>
              <w:jc w:val="center"/>
              <w:rPr>
                <w:rPrChange w:id="60" w:author="BioReliance" w:date="2010-01-28T15:14:00Z">
                  <w:rPr/>
                </w:rPrChange>
              </w:rPr>
            </w:pPr>
            <w:r w:rsidRPr="00B363CE">
              <w:rPr>
                <w:rPrChange w:id="61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06F475E" w14:textId="77777777" w:rsidR="0060529F" w:rsidRPr="00B363CE" w:rsidRDefault="00A106A9" w:rsidP="0006742F">
            <w:pPr>
              <w:jc w:val="center"/>
              <w:rPr>
                <w:color w:val="000000"/>
                <w:rPrChange w:id="62" w:author="BioReliance" w:date="2010-01-28T15:14:00Z">
                  <w:rPr>
                    <w:color w:val="000000"/>
                  </w:rPr>
                </w:rPrChange>
              </w:rPr>
            </w:pPr>
            <w:r w:rsidRPr="00B363CE">
              <w:rPr>
                <w:color w:val="000000"/>
                <w:rPrChange w:id="63" w:author="BioReliance" w:date="2010-01-28T15:14:00Z">
                  <w:rPr>
                    <w:color w:val="000000"/>
                  </w:rPr>
                </w:rPrChange>
              </w:rPr>
              <w:t>N</w:t>
            </w:r>
          </w:p>
        </w:tc>
      </w:tr>
      <w:tr w:rsidR="00AE1EBC" w:rsidRPr="00DD59E6" w14:paraId="150286EF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B47ED32" w14:textId="77777777" w:rsidR="00470B72" w:rsidRPr="00B363CE" w:rsidRDefault="00470B72" w:rsidP="0006742F">
            <w:r w:rsidRPr="00B363CE">
              <w:t>DNA sequencing Kit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1636431" w14:textId="77777777" w:rsidR="00470B72" w:rsidRPr="00B363CE" w:rsidRDefault="00470B72" w:rsidP="0006742F">
            <w:r w:rsidRPr="00B363CE">
              <w:t>BigDye</w:t>
            </w:r>
            <w:r w:rsidR="0039573A" w:rsidRPr="00B363CE">
              <w:t xml:space="preserve"> Terminator</w:t>
            </w:r>
            <w:r w:rsidRPr="00B363CE">
              <w:t xml:space="preserve"> v3.1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D077B26" w14:textId="77777777" w:rsidR="00470B72" w:rsidRPr="00B363CE" w:rsidRDefault="008F3053" w:rsidP="0006742F">
            <w:r w:rsidRPr="00B363CE">
              <w:t>4337456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30C485B" w14:textId="77777777" w:rsidR="00470B72" w:rsidRPr="00B363CE" w:rsidRDefault="00470B72" w:rsidP="0006742F">
            <w:pPr>
              <w:rPr>
                <w:rPrChange w:id="64" w:author="BioReliance" w:date="2010-01-28T15:14:00Z">
                  <w:rPr/>
                </w:rPrChange>
              </w:rPr>
            </w:pPr>
            <w:r w:rsidRPr="00B363CE">
              <w:t>A0001976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940A5F2" w14:textId="77777777" w:rsidR="00470B72" w:rsidRPr="00B363CE" w:rsidRDefault="0058164B" w:rsidP="0006742F">
            <w:pPr>
              <w:jc w:val="center"/>
              <w:rPr>
                <w:rPrChange w:id="65" w:author="BioReliance" w:date="2010-01-28T15:14:00Z">
                  <w:rPr/>
                </w:rPrChange>
              </w:rPr>
            </w:pPr>
            <w:r w:rsidRPr="00B363CE">
              <w:rPr>
                <w:rPrChange w:id="66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402B1B6B" w14:textId="77777777" w:rsidR="00470B72" w:rsidRPr="00B363CE" w:rsidRDefault="007011CF" w:rsidP="0006742F">
            <w:pPr>
              <w:jc w:val="center"/>
              <w:rPr>
                <w:rPrChange w:id="67" w:author="BioReliance" w:date="2010-01-28T15:14:00Z">
                  <w:rPr/>
                </w:rPrChange>
              </w:rPr>
            </w:pPr>
            <w:r w:rsidRPr="00B363CE">
              <w:rPr>
                <w:rPrChange w:id="68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50C79DEE" w14:textId="77777777" w:rsidR="00470B72" w:rsidRPr="00B363CE" w:rsidRDefault="00A106A9" w:rsidP="0006742F">
            <w:pPr>
              <w:jc w:val="center"/>
              <w:rPr>
                <w:rPrChange w:id="69" w:author="BioReliance" w:date="2010-01-28T15:14:00Z">
                  <w:rPr/>
                </w:rPrChange>
              </w:rPr>
            </w:pPr>
            <w:r w:rsidRPr="00B363CE">
              <w:rPr>
                <w:rPrChange w:id="70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27CB4D0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CFF3FA4" w14:textId="77777777" w:rsidR="00470B72" w:rsidRPr="00B363CE" w:rsidRDefault="00470B72" w:rsidP="0006742F">
            <w:r w:rsidRPr="00B363CE">
              <w:t>Polymer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7392EA1" w14:textId="77777777" w:rsidR="00470B72" w:rsidRPr="00B363CE" w:rsidRDefault="00470B72" w:rsidP="0006742F">
            <w:r w:rsidRPr="00B363CE">
              <w:t>POP 7</w:t>
            </w:r>
            <w:r w:rsidR="00DD59E6" w:rsidRPr="00B363CE">
              <w:t xml:space="preserve"> Polymer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7BE84DF" w14:textId="77777777" w:rsidR="00470B72" w:rsidRPr="00B363CE" w:rsidRDefault="00470B72" w:rsidP="0006742F">
            <w:r w:rsidRPr="00B363CE">
              <w:t>4352759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22FC2333" w14:textId="77777777" w:rsidR="00470B72" w:rsidRPr="00B363CE" w:rsidRDefault="00470B72" w:rsidP="0006742F">
            <w:r w:rsidRPr="00B363CE">
              <w:t>A0001975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DDF1A3E" w14:textId="77777777" w:rsidR="00470B72" w:rsidRPr="00B363CE" w:rsidRDefault="0058164B" w:rsidP="0006742F">
            <w:pPr>
              <w:jc w:val="center"/>
              <w:rPr>
                <w:rPrChange w:id="71" w:author="BioReliance" w:date="2010-01-28T15:14:00Z">
                  <w:rPr/>
                </w:rPrChange>
              </w:rPr>
            </w:pPr>
            <w:r w:rsidRPr="00B363CE">
              <w:rPr>
                <w:rPrChange w:id="72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2FE97A3" w14:textId="77777777" w:rsidR="00470B72" w:rsidRPr="00B363CE" w:rsidRDefault="008F3053" w:rsidP="0006742F">
            <w:pPr>
              <w:jc w:val="center"/>
              <w:rPr>
                <w:rPrChange w:id="73" w:author="BioReliance" w:date="2010-01-28T15:14:00Z">
                  <w:rPr/>
                </w:rPrChange>
              </w:rPr>
            </w:pPr>
            <w:r w:rsidRPr="00B363CE">
              <w:rPr>
                <w:rPrChange w:id="74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C0C1D42" w14:textId="77777777" w:rsidR="00470B72" w:rsidRPr="00B363CE" w:rsidRDefault="00A106A9" w:rsidP="0006742F">
            <w:pPr>
              <w:jc w:val="center"/>
              <w:rPr>
                <w:rPrChange w:id="75" w:author="BioReliance" w:date="2010-01-28T15:14:00Z">
                  <w:rPr/>
                </w:rPrChange>
              </w:rPr>
            </w:pPr>
            <w:r w:rsidRPr="00B363CE">
              <w:rPr>
                <w:rPrChange w:id="76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50CFEAD2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D572704" w14:textId="77777777" w:rsidR="00C965BF" w:rsidRPr="00B363CE" w:rsidRDefault="004D3BFB" w:rsidP="0006742F">
            <w:r w:rsidRPr="00B363CE">
              <w:t>Reagent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38088A3" w14:textId="77777777" w:rsidR="00C965BF" w:rsidRPr="00B363CE" w:rsidRDefault="00C965BF" w:rsidP="0006742F">
            <w:r w:rsidRPr="00B363CE">
              <w:t>Betaine</w:t>
            </w:r>
            <w:ins w:id="77" w:author="Susan Rennie" w:date="2010-01-27T20:54:00Z">
              <w:r w:rsidR="00DD59E6" w:rsidRPr="00B363CE">
                <w:t xml:space="preserve"> </w:t>
              </w:r>
            </w:ins>
            <w:r w:rsidR="00DD59E6" w:rsidRPr="00B363CE">
              <w:t>Solution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0506BA4C" w14:textId="77777777" w:rsidR="00C965BF" w:rsidRPr="00B363CE" w:rsidRDefault="00C965BF" w:rsidP="0006742F">
            <w:r w:rsidRPr="00B363CE">
              <w:t>B0300</w:t>
            </w:r>
            <w:r w:rsidR="00DD59E6" w:rsidRPr="00B363CE">
              <w:t>.1vl</w:t>
            </w:r>
            <w:r w:rsidRPr="00B363CE">
              <w:t xml:space="preserve"> 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6E25AA5B" w14:textId="77777777" w:rsidR="00C965BF" w:rsidRPr="00B363CE" w:rsidRDefault="00C965BF" w:rsidP="0006742F">
            <w:pPr>
              <w:rPr>
                <w:rPrChange w:id="78" w:author="BioReliance" w:date="2010-01-28T15:14:00Z">
                  <w:rPr/>
                </w:rPrChange>
              </w:rPr>
            </w:pPr>
            <w:r w:rsidRPr="00B363CE">
              <w:t>100004892</w:t>
            </w:r>
            <w:r w:rsidR="00DA32EF" w:rsidRPr="00B363CE">
              <w:rPr>
                <w:rPrChange w:id="79" w:author="BioReliance" w:date="2010-01-28T15:14:00Z">
                  <w:rPr/>
                </w:rPrChange>
              </w:rPr>
              <w:t>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36056077" w14:textId="77777777" w:rsidR="00C965BF" w:rsidRPr="00B363CE" w:rsidRDefault="0058164B" w:rsidP="0006742F">
            <w:pPr>
              <w:jc w:val="center"/>
              <w:rPr>
                <w:rPrChange w:id="80" w:author="BioReliance" w:date="2010-01-28T15:14:00Z">
                  <w:rPr/>
                </w:rPrChange>
              </w:rPr>
            </w:pPr>
            <w:r w:rsidRPr="00B363CE">
              <w:rPr>
                <w:rPrChange w:id="81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752955E" w14:textId="77777777" w:rsidR="00C965BF" w:rsidRPr="00B363CE" w:rsidRDefault="008F3053" w:rsidP="0006742F">
            <w:pPr>
              <w:jc w:val="center"/>
              <w:rPr>
                <w:rPrChange w:id="82" w:author="BioReliance" w:date="2010-01-28T15:14:00Z">
                  <w:rPr/>
                </w:rPrChange>
              </w:rPr>
            </w:pPr>
            <w:r w:rsidRPr="00B363CE">
              <w:rPr>
                <w:rPrChange w:id="83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638EC5A" w14:textId="77777777" w:rsidR="00C965BF" w:rsidRPr="00B363CE" w:rsidRDefault="00A106A9" w:rsidP="0006742F">
            <w:pPr>
              <w:jc w:val="center"/>
              <w:rPr>
                <w:rPrChange w:id="84" w:author="BioReliance" w:date="2010-01-28T15:14:00Z">
                  <w:rPr/>
                </w:rPrChange>
              </w:rPr>
            </w:pPr>
            <w:r w:rsidRPr="00B363CE">
              <w:rPr>
                <w:rPrChange w:id="85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68DA239B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37067FC" w14:textId="77777777" w:rsidR="00DA0D9D" w:rsidRPr="00B363CE" w:rsidRDefault="00DA0D9D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1A520564" w14:textId="77777777" w:rsidR="00DA0D9D" w:rsidRPr="00B363CE" w:rsidRDefault="00DD59E6" w:rsidP="0006742F">
            <w:r w:rsidRPr="00B363CE">
              <w:t xml:space="preserve">Big Dye Terminator </w:t>
            </w:r>
            <w:r w:rsidR="00DA0D9D" w:rsidRPr="00B363CE">
              <w:t>5 x Sequencing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57A594CF" w14:textId="77777777" w:rsidR="00DA0D9D" w:rsidRPr="00B363CE" w:rsidRDefault="00DA0D9D" w:rsidP="0006742F">
            <w:r w:rsidRPr="00B363CE">
              <w:t>4336697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64AADFB" w14:textId="77777777" w:rsidR="00DA0D9D" w:rsidRPr="00B363CE" w:rsidRDefault="00DA0D9D" w:rsidP="0006742F">
            <w:r w:rsidRPr="00B363CE">
              <w:t>100004321</w:t>
            </w:r>
            <w:r w:rsidR="00DA32EF" w:rsidRPr="00B363CE">
              <w:t>.1ML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7A01356B" w14:textId="77777777" w:rsidR="00DA0D9D" w:rsidRPr="00B363CE" w:rsidRDefault="0058164B" w:rsidP="0006742F">
            <w:pPr>
              <w:jc w:val="center"/>
              <w:rPr>
                <w:rPrChange w:id="86" w:author="BioReliance" w:date="2010-01-28T15:14:00Z">
                  <w:rPr/>
                </w:rPrChange>
              </w:rPr>
            </w:pPr>
            <w:r w:rsidRPr="00B363CE">
              <w:rPr>
                <w:rPrChange w:id="87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B6B55C4" w14:textId="77777777" w:rsidR="00DA0D9D" w:rsidRPr="00B363CE" w:rsidRDefault="008F3053" w:rsidP="0006742F">
            <w:pPr>
              <w:jc w:val="center"/>
              <w:rPr>
                <w:rPrChange w:id="88" w:author="BioReliance" w:date="2010-01-28T15:14:00Z">
                  <w:rPr/>
                </w:rPrChange>
              </w:rPr>
            </w:pPr>
            <w:r w:rsidRPr="00B363CE">
              <w:rPr>
                <w:rPrChange w:id="89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FC5F879" w14:textId="77777777" w:rsidR="00DA0D9D" w:rsidRPr="00B363CE" w:rsidRDefault="00A106A9" w:rsidP="0006742F">
            <w:pPr>
              <w:jc w:val="center"/>
              <w:rPr>
                <w:rPrChange w:id="90" w:author="BioReliance" w:date="2010-01-28T15:14:00Z">
                  <w:rPr/>
                </w:rPrChange>
              </w:rPr>
            </w:pPr>
            <w:r w:rsidRPr="00B363CE">
              <w:rPr>
                <w:rPrChange w:id="91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0EC882F4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394CFA5" w14:textId="77777777" w:rsidR="00470B72" w:rsidRPr="00B363CE" w:rsidRDefault="00470B72" w:rsidP="0006742F">
            <w:r w:rsidRPr="00B363CE">
              <w:t>Buffer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EEEBAB7" w14:textId="77777777" w:rsidR="00470B72" w:rsidRPr="00B363CE" w:rsidRDefault="00470B72" w:rsidP="0006742F">
            <w:r w:rsidRPr="00B363CE">
              <w:t>10 x Genetic Analyser Buffer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77DED27" w14:textId="77777777" w:rsidR="00470B72" w:rsidRPr="00B363CE" w:rsidRDefault="00470B72" w:rsidP="0006742F">
            <w:r w:rsidRPr="00B363CE">
              <w:t>4335613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74FFAF81" w14:textId="77777777" w:rsidR="00470B72" w:rsidRPr="00B363CE" w:rsidRDefault="00470B72" w:rsidP="0006742F">
            <w:r w:rsidRPr="00B363CE">
              <w:t>A0001977</w:t>
            </w:r>
            <w:r w:rsidR="00DA32EF" w:rsidRPr="00B363CE"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FCECDD" w14:textId="77777777" w:rsidR="00470B72" w:rsidRPr="00B363CE" w:rsidRDefault="0058164B" w:rsidP="0006742F">
            <w:pPr>
              <w:jc w:val="center"/>
              <w:rPr>
                <w:rPrChange w:id="92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5179DA5" w14:textId="77777777" w:rsidR="00470B72" w:rsidRPr="00B363CE" w:rsidRDefault="008F3053" w:rsidP="0006742F">
            <w:pPr>
              <w:jc w:val="center"/>
              <w:rPr>
                <w:rPrChange w:id="93" w:author="BioReliance" w:date="2010-01-28T15:14:00Z">
                  <w:rPr/>
                </w:rPrChange>
              </w:rPr>
            </w:pPr>
            <w:r w:rsidRPr="00B363CE">
              <w:rPr>
                <w:rPrChange w:id="94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2607A819" w14:textId="77777777" w:rsidR="00470B72" w:rsidRPr="00B363CE" w:rsidRDefault="008F3053" w:rsidP="0006742F">
            <w:pPr>
              <w:jc w:val="center"/>
              <w:rPr>
                <w:rPrChange w:id="95" w:author="BioReliance" w:date="2010-01-28T15:14:00Z">
                  <w:rPr/>
                </w:rPrChange>
              </w:rPr>
            </w:pPr>
            <w:r w:rsidRPr="00B363CE">
              <w:rPr>
                <w:rPrChange w:id="96" w:author="BioReliance" w:date="2010-01-28T15:14:00Z">
                  <w:rPr/>
                </w:rPrChange>
              </w:rPr>
              <w:t>KPES0553</w:t>
            </w:r>
          </w:p>
        </w:tc>
      </w:tr>
      <w:tr w:rsidR="00AE1EBC" w:rsidRPr="005F7B5C" w14:paraId="76E409B6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3D548323" w14:textId="77777777" w:rsidR="008C6F88" w:rsidRPr="00B363CE" w:rsidRDefault="008C6F88" w:rsidP="0006742F">
            <w:r w:rsidRPr="00B363CE">
              <w:t>DNA Sequencing Control Template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6E37ADE7" w14:textId="77777777" w:rsidR="008C6F88" w:rsidRPr="00B363CE" w:rsidRDefault="00D33A80" w:rsidP="0006742F">
            <w:r w:rsidRPr="00B363CE">
              <w:rPr>
                <w:bCs/>
              </w:rPr>
              <w:t>pGEM®-3Zf(+) Vector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69176F1A" w14:textId="77777777" w:rsidR="008C6F88" w:rsidRPr="00B363CE" w:rsidRDefault="008C6F88" w:rsidP="0006742F">
            <w:r w:rsidRPr="00B363CE">
              <w:t>P2271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430E1FC6" w14:textId="77777777" w:rsidR="008C6F88" w:rsidRPr="00B363CE" w:rsidRDefault="008C6F88" w:rsidP="0006742F">
            <w:r w:rsidRPr="00B363CE">
              <w:t>100004987.VL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0FE5B4EA" w14:textId="77777777" w:rsidR="008C6F88" w:rsidRPr="00B363CE" w:rsidRDefault="0058164B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7A5A4182" w14:textId="77777777" w:rsidR="008C6F88" w:rsidRPr="00B363CE" w:rsidRDefault="008F3053" w:rsidP="0006742F">
            <w:pPr>
              <w:jc w:val="center"/>
              <w:rPr>
                <w:rPrChange w:id="97" w:author="BioReliance" w:date="2010-01-28T15:14:00Z">
                  <w:rPr/>
                </w:rPrChange>
              </w:rPr>
            </w:pPr>
            <w:r w:rsidRPr="00B363CE">
              <w:rPr>
                <w:rPrChange w:id="98" w:author="BioReliance" w:date="2010-01-28T15:14:00Z">
                  <w:rPr/>
                </w:rPrChange>
              </w:rPr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3900385" w14:textId="77777777" w:rsidR="008C6F88" w:rsidRPr="00B363CE" w:rsidRDefault="00A106A9" w:rsidP="0006742F">
            <w:pPr>
              <w:jc w:val="center"/>
              <w:rPr>
                <w:rPrChange w:id="99" w:author="BioReliance" w:date="2010-01-28T15:14:00Z">
                  <w:rPr/>
                </w:rPrChange>
              </w:rPr>
            </w:pPr>
            <w:r w:rsidRPr="00B363CE">
              <w:rPr>
                <w:rPrChange w:id="100" w:author="BioReliance" w:date="2010-01-28T15:14:00Z">
                  <w:rPr/>
                </w:rPrChange>
              </w:rPr>
              <w:t>Y</w:t>
            </w:r>
          </w:p>
        </w:tc>
      </w:tr>
      <w:tr w:rsidR="00AE1EBC" w:rsidRPr="005F7B5C" w14:paraId="38CE26D3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55589D3" w14:textId="77777777" w:rsidR="007468C3" w:rsidRPr="00B363CE" w:rsidRDefault="003C74D7" w:rsidP="0006742F">
            <w:r w:rsidRPr="00B363CE">
              <w:lastRenderedPageBreak/>
              <w:t>DNA Sequencing Control Primer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5D951D1F" w14:textId="77777777" w:rsidR="007468C3" w:rsidRPr="00B363CE" w:rsidRDefault="00D33A80" w:rsidP="0006742F">
            <w:r w:rsidRPr="00B363CE">
              <w:t>–21 M13 primer (forward)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C8B1451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E972A0A" w14:textId="77777777" w:rsidR="007468C3" w:rsidRPr="00B363CE" w:rsidRDefault="00781F69" w:rsidP="0006742F">
            <w:pPr>
              <w:rPr>
                <w:color w:val="000000"/>
              </w:rPr>
            </w:pPr>
            <w:r w:rsidRPr="00B363CE">
              <w:rPr>
                <w:color w:val="000000"/>
              </w:rPr>
              <w:t>N/A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8348777" w14:textId="77777777" w:rsidR="007468C3" w:rsidRPr="00B363CE" w:rsidRDefault="008F3053" w:rsidP="0006742F">
            <w:pPr>
              <w:jc w:val="center"/>
            </w:pPr>
            <w:r w:rsidRPr="00B363CE">
              <w:t>N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223DC529" w14:textId="77777777" w:rsidR="007468C3" w:rsidRPr="00B363CE" w:rsidRDefault="008F3053" w:rsidP="0006742F">
            <w:pPr>
              <w:jc w:val="center"/>
              <w:rPr>
                <w:rPrChange w:id="101" w:author="BioReliance" w:date="2010-01-28T15:14:00Z">
                  <w:rPr/>
                </w:rPrChange>
              </w:rPr>
            </w:pPr>
            <w:r w:rsidRPr="00B363CE"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6C18312" w14:textId="77777777" w:rsidR="007468C3" w:rsidRPr="00B363CE" w:rsidRDefault="008F3053" w:rsidP="0006742F">
            <w:pPr>
              <w:jc w:val="center"/>
              <w:rPr>
                <w:rPrChange w:id="102" w:author="BioReliance" w:date="2010-01-28T15:14:00Z">
                  <w:rPr/>
                </w:rPrChange>
              </w:rPr>
            </w:pPr>
            <w:r w:rsidRPr="00B363CE">
              <w:rPr>
                <w:rPrChange w:id="103" w:author="BioReliance" w:date="2010-01-28T15:14:00Z">
                  <w:rPr/>
                </w:rPrChange>
              </w:rPr>
              <w:t>BA5082</w:t>
            </w:r>
          </w:p>
        </w:tc>
      </w:tr>
      <w:tr w:rsidR="00AE1EBC" w:rsidRPr="005F7B5C" w14:paraId="1523B2B1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57B44BF6" w14:textId="77777777" w:rsidR="008C6F88" w:rsidRPr="00B363CE" w:rsidRDefault="009441C6" w:rsidP="0006742F">
            <w:r w:rsidRPr="00B363CE">
              <w:t xml:space="preserve">3130 Genetic Analyser </w:t>
            </w:r>
            <w:r w:rsidR="008C6F88" w:rsidRPr="00B363CE">
              <w:t>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AD2F801" w14:textId="77777777" w:rsidR="008C6F88" w:rsidRPr="00B363CE" w:rsidRDefault="008C6F88" w:rsidP="0006742F">
            <w:r w:rsidRPr="00B363CE">
              <w:t>36 cm, 50 cm capillar</w:t>
            </w:r>
            <w:r w:rsidR="00DD59E6" w:rsidRPr="00B363CE">
              <w:t>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A811DD2" w14:textId="77777777" w:rsidR="008C6F88" w:rsidRPr="00B363CE" w:rsidRDefault="008C6F88" w:rsidP="0006742F">
            <w:r w:rsidRPr="00B363CE">
              <w:t xml:space="preserve">4333464, </w:t>
            </w:r>
          </w:p>
          <w:p w14:paraId="5661EADD" w14:textId="77777777" w:rsidR="008C6F88" w:rsidRPr="00B363CE" w:rsidRDefault="008C6F88" w:rsidP="0006742F">
            <w:r w:rsidRPr="00B363CE">
              <w:t>4333466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057BF781" w14:textId="77777777" w:rsidR="008C6F88" w:rsidRPr="00B363CE" w:rsidRDefault="008C6F88" w:rsidP="0006742F">
            <w:pPr>
              <w:rPr>
                <w:rPrChange w:id="104" w:author="BioReliance" w:date="2010-01-28T15:14:00Z">
                  <w:rPr/>
                </w:rPrChange>
              </w:rPr>
            </w:pPr>
            <w:r w:rsidRPr="00B363CE">
              <w:t>10</w:t>
            </w:r>
            <w:r w:rsidR="00DA32EF" w:rsidRPr="00B363CE">
              <w:t>0004183.EACH</w:t>
            </w:r>
          </w:p>
          <w:p w14:paraId="7FD2D3D2" w14:textId="77777777" w:rsidR="001737CE" w:rsidRPr="00B363CE" w:rsidRDefault="008C6F88" w:rsidP="0006742F">
            <w:pPr>
              <w:rPr>
                <w:rPrChange w:id="105" w:author="BioReliance" w:date="2010-01-28T15:14:00Z">
                  <w:rPr/>
                </w:rPrChange>
              </w:rPr>
            </w:pPr>
            <w:r w:rsidRPr="00B363CE">
              <w:rPr>
                <w:rPrChange w:id="106" w:author="BioReliance" w:date="2010-01-28T15:14:00Z">
                  <w:rPr/>
                </w:rPrChange>
              </w:rPr>
              <w:t>A0002206</w:t>
            </w:r>
            <w:r w:rsidR="00DA32EF" w:rsidRPr="00B363CE">
              <w:rPr>
                <w:rPrChange w:id="107" w:author="BioReliance" w:date="2010-01-28T15:14:00Z">
                  <w:rPr/>
                </w:rPrChange>
              </w:rPr>
              <w:t>.UK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561515D3" w14:textId="77777777" w:rsidR="008C6F88" w:rsidRPr="00B363CE" w:rsidRDefault="0058164B" w:rsidP="0006742F">
            <w:pPr>
              <w:jc w:val="center"/>
              <w:rPr>
                <w:rPrChange w:id="108" w:author="BioReliance" w:date="2010-01-28T15:14:00Z">
                  <w:rPr/>
                </w:rPrChange>
              </w:rPr>
            </w:pPr>
            <w:r w:rsidRPr="00B363CE">
              <w:rPr>
                <w:rPrChange w:id="109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01F32748" w14:textId="77777777" w:rsidR="008C6F88" w:rsidRPr="00B363CE" w:rsidRDefault="008F3053" w:rsidP="0006742F">
            <w:pPr>
              <w:jc w:val="center"/>
              <w:rPr>
                <w:rPrChange w:id="110" w:author="BioReliance" w:date="2010-01-28T15:14:00Z">
                  <w:rPr/>
                </w:rPrChange>
              </w:rPr>
            </w:pPr>
            <w:r w:rsidRPr="00B363CE">
              <w:rPr>
                <w:rPrChange w:id="111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836B0A6" w14:textId="77777777" w:rsidR="008C6F88" w:rsidRPr="00B363CE" w:rsidRDefault="00A106A9" w:rsidP="0006742F">
            <w:pPr>
              <w:jc w:val="center"/>
              <w:rPr>
                <w:rPrChange w:id="112" w:author="BioReliance" w:date="2010-01-28T15:14:00Z">
                  <w:rPr/>
                </w:rPrChange>
              </w:rPr>
            </w:pPr>
            <w:r w:rsidRPr="00B363CE">
              <w:rPr>
                <w:rPrChange w:id="113" w:author="BioReliance" w:date="2010-01-28T15:14:00Z">
                  <w:rPr/>
                </w:rPrChange>
              </w:rPr>
              <w:t>N</w:t>
            </w:r>
          </w:p>
        </w:tc>
      </w:tr>
      <w:tr w:rsidR="00AE1EBC" w:rsidRPr="005F7B5C" w14:paraId="57D1E308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158AE760" w14:textId="77777777" w:rsidR="005B0CA4" w:rsidRPr="00B363CE" w:rsidRDefault="005B0CA4" w:rsidP="0006742F">
            <w:r w:rsidRPr="00B363CE">
              <w:t>3130</w:t>
            </w:r>
            <w:r w:rsidRPr="00B363CE">
              <w:rPr>
                <w:i/>
              </w:rPr>
              <w:t>xl</w:t>
            </w:r>
            <w:r w:rsidRPr="00B363CE">
              <w:t xml:space="preserve"> Genetic Analyser Capillaries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0CDB14C3" w14:textId="77777777" w:rsidR="005B0CA4" w:rsidRPr="00B363CE" w:rsidRDefault="005B0CA4" w:rsidP="0006742F">
            <w:r w:rsidRPr="00B363CE">
              <w:t xml:space="preserve">50 cm, 80 cm </w:t>
            </w:r>
            <w:r w:rsidR="00DD59E6" w:rsidRPr="00B363CE">
              <w:t>capillary arrays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BB829DF" w14:textId="77777777" w:rsidR="005B0CA4" w:rsidRPr="00B363CE" w:rsidRDefault="005B0CA4" w:rsidP="0006742F">
            <w:r w:rsidRPr="00B363CE">
              <w:t>4315930,</w:t>
            </w:r>
          </w:p>
          <w:p w14:paraId="732B3038" w14:textId="77777777" w:rsidR="005B0CA4" w:rsidRPr="00B363CE" w:rsidRDefault="005B0CA4" w:rsidP="0006742F">
            <w:r w:rsidRPr="00B363CE">
              <w:t>4319899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AE5B6E0" w14:textId="77777777" w:rsidR="005B0CA4" w:rsidRPr="00B363CE" w:rsidRDefault="005B0CA4" w:rsidP="0006742F">
            <w:r w:rsidRPr="00B363CE">
              <w:t>100004884.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  <w:r w:rsidRPr="00B363CE">
              <w:t>,</w:t>
            </w:r>
          </w:p>
          <w:p w14:paraId="39A583D2" w14:textId="77777777" w:rsidR="005B0CA4" w:rsidRPr="00B363CE" w:rsidRDefault="005B0CA4" w:rsidP="0006742F">
            <w:pPr>
              <w:rPr>
                <w:rPrChange w:id="114" w:author="BioReliance" w:date="2010-01-28T15:14:00Z">
                  <w:rPr/>
                </w:rPrChange>
              </w:rPr>
            </w:pPr>
            <w:r w:rsidRPr="00B363CE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100004883.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rPr>
                    <w:rStyle w:val="x210"/>
                    <w:rFonts w:ascii="Times New Roman" w:hAnsi="Times New Roman" w:cs="Times New Roman"/>
                    <w:b w:val="0"/>
                    <w:sz w:val="24"/>
                    <w:szCs w:val="24"/>
                  </w:rPr>
                  <w:t>UK</w:t>
                </w:r>
              </w:smartTag>
            </w:smartTag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DBEDDF7" w14:textId="77777777" w:rsidR="005B0CA4" w:rsidRPr="00B363CE" w:rsidRDefault="005B0CA4" w:rsidP="0006742F">
            <w:pPr>
              <w:jc w:val="center"/>
              <w:rPr>
                <w:rPrChange w:id="115" w:author="BioReliance" w:date="2010-01-28T15:14:00Z">
                  <w:rPr/>
                </w:rPrChange>
              </w:rPr>
            </w:pPr>
            <w:r w:rsidRPr="00B363CE">
              <w:rPr>
                <w:rPrChange w:id="116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3E561BEE" w14:textId="77777777" w:rsidR="005B0CA4" w:rsidRPr="00B363CE" w:rsidRDefault="008F3053" w:rsidP="0006742F">
            <w:pPr>
              <w:jc w:val="center"/>
              <w:rPr>
                <w:rPrChange w:id="117" w:author="BioReliance" w:date="2010-01-28T15:14:00Z">
                  <w:rPr/>
                </w:rPrChange>
              </w:rPr>
            </w:pPr>
            <w:r w:rsidRPr="00B363CE">
              <w:rPr>
                <w:rPrChange w:id="118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087A5314" w14:textId="77777777" w:rsidR="005B0CA4" w:rsidRPr="00B363CE" w:rsidRDefault="00A106A9" w:rsidP="0006742F">
            <w:pPr>
              <w:jc w:val="center"/>
              <w:rPr>
                <w:rPrChange w:id="119" w:author="BioReliance" w:date="2010-01-28T15:14:00Z">
                  <w:rPr/>
                </w:rPrChange>
              </w:rPr>
            </w:pPr>
            <w:r w:rsidRPr="00B363CE">
              <w:rPr>
                <w:rPrChange w:id="120" w:author="BioReliance" w:date="2010-01-28T15:14:00Z">
                  <w:rPr/>
                </w:rPrChange>
              </w:rPr>
              <w:t>N</w:t>
            </w:r>
          </w:p>
        </w:tc>
      </w:tr>
      <w:tr w:rsidR="00AE1EBC" w:rsidRPr="00CF4CB6" w14:paraId="3E16A40D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9FF8FA9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4C37137F" w14:textId="77777777" w:rsidR="005B0CA4" w:rsidRPr="00B363CE" w:rsidRDefault="005B0CA4" w:rsidP="0006742F">
            <w:r w:rsidRPr="00B363CE">
              <w:t>Sodium Acetate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7F3C573" w14:textId="77777777" w:rsidR="005B0CA4" w:rsidRPr="00B363CE" w:rsidRDefault="005B0CA4" w:rsidP="0006742F">
            <w:r w:rsidRPr="00B363CE">
              <w:t>AM9740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5DEAD692" w14:textId="77777777" w:rsidR="005B0CA4" w:rsidRPr="00B363CE" w:rsidRDefault="005B0CA4" w:rsidP="0006742F">
            <w:r w:rsidRPr="00B363CE">
              <w:t>100004531.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15367A61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6019ED2" w14:textId="77777777" w:rsidR="005B0CA4" w:rsidRPr="00B363CE" w:rsidRDefault="008F3053" w:rsidP="0006742F">
            <w:pPr>
              <w:jc w:val="center"/>
              <w:rPr>
                <w:rPrChange w:id="121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6736D858" w14:textId="77777777" w:rsidR="005B0CA4" w:rsidRPr="00B363CE" w:rsidRDefault="00A106A9" w:rsidP="0006742F">
            <w:pPr>
              <w:jc w:val="center"/>
              <w:rPr>
                <w:rPrChange w:id="122" w:author="BioReliance" w:date="2010-01-28T15:14:00Z">
                  <w:rPr/>
                </w:rPrChange>
              </w:rPr>
            </w:pPr>
            <w:r w:rsidRPr="00B363CE">
              <w:rPr>
                <w:rPrChange w:id="123" w:author="BioReliance" w:date="2010-01-28T15:14:00Z">
                  <w:rPr/>
                </w:rPrChange>
              </w:rPr>
              <w:t>N</w:t>
            </w:r>
          </w:p>
        </w:tc>
      </w:tr>
      <w:tr w:rsidR="00AE1EBC" w:rsidRPr="00CF4CB6" w14:paraId="2E272096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05A058C6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737A536E" w14:textId="77777777" w:rsidR="005B0CA4" w:rsidRPr="00B363CE" w:rsidRDefault="005B0CA4" w:rsidP="0006742F">
            <w:r w:rsidRPr="00B363CE">
              <w:t>EDTA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DFA94F" w14:textId="77777777" w:rsidR="005B0CA4" w:rsidRPr="00B363CE" w:rsidRDefault="005B0CA4" w:rsidP="0006742F">
            <w:r w:rsidRPr="00B363CE">
              <w:t>AM9260G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3D6F0966" w14:textId="77777777" w:rsidR="005B0CA4" w:rsidRPr="00B363CE" w:rsidRDefault="005B0CA4" w:rsidP="0006742F">
            <w:r w:rsidRPr="00B363CE">
              <w:t>100004533.</w:t>
            </w:r>
            <w:r w:rsidR="00DD59E6" w:rsidRPr="00B363CE">
              <w:t>100ML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67C875C1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105A55F1" w14:textId="77777777" w:rsidR="005B0CA4" w:rsidRPr="00B363CE" w:rsidRDefault="008F3053" w:rsidP="0006742F">
            <w:pPr>
              <w:jc w:val="center"/>
              <w:rPr>
                <w:rPrChange w:id="124" w:author="BioReliance" w:date="2010-01-28T15:14:00Z">
                  <w:rPr/>
                </w:rPrChange>
              </w:rPr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749FB672" w14:textId="77777777" w:rsidR="005B0CA4" w:rsidRPr="00B363CE" w:rsidRDefault="008744B3" w:rsidP="0006742F">
            <w:pPr>
              <w:jc w:val="center"/>
              <w:rPr>
                <w:rPrChange w:id="125" w:author="BioReliance" w:date="2010-01-28T15:14:00Z">
                  <w:rPr/>
                </w:rPrChange>
              </w:rPr>
            </w:pPr>
            <w:r w:rsidRPr="00B363CE">
              <w:rPr>
                <w:color w:val="000000"/>
                <w:rPrChange w:id="126" w:author="BioReliance" w:date="2010-01-28T15:14:00Z">
                  <w:rPr>
                    <w:color w:val="000000"/>
                  </w:rPr>
                </w:rPrChange>
              </w:rPr>
              <w:t>KPBT4413</w:t>
            </w:r>
          </w:p>
        </w:tc>
      </w:tr>
      <w:tr w:rsidR="00AE1EBC" w:rsidRPr="00DD59E6" w14:paraId="41A9D779" w14:textId="77777777" w:rsidTr="00AE1EBC">
        <w:trPr>
          <w:cantSplit/>
          <w:trHeight w:val="315"/>
          <w:jc w:val="center"/>
        </w:trPr>
        <w:tc>
          <w:tcPr>
            <w:tcW w:w="2570" w:type="dxa"/>
            <w:shd w:val="clear" w:color="auto" w:fill="auto"/>
            <w:noWrap/>
            <w:vAlign w:val="center"/>
          </w:tcPr>
          <w:p w14:paraId="2E19E6FF" w14:textId="77777777" w:rsidR="005B0CA4" w:rsidRPr="00B363CE" w:rsidRDefault="005B0CA4" w:rsidP="0006742F">
            <w:r w:rsidRPr="00B363CE">
              <w:t>Chemical</w:t>
            </w:r>
          </w:p>
        </w:tc>
        <w:tc>
          <w:tcPr>
            <w:tcW w:w="3233" w:type="dxa"/>
            <w:shd w:val="clear" w:color="auto" w:fill="auto"/>
            <w:noWrap/>
            <w:vAlign w:val="center"/>
          </w:tcPr>
          <w:p w14:paraId="32BF8992" w14:textId="77777777" w:rsidR="005B0CA4" w:rsidRPr="00B363CE" w:rsidRDefault="005B0CA4" w:rsidP="0006742F">
            <w:r w:rsidRPr="00B363CE">
              <w:t>Hi-Di Formamide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790D8412" w14:textId="77777777" w:rsidR="005B0CA4" w:rsidRPr="00B363CE" w:rsidRDefault="005B0CA4" w:rsidP="0006742F">
            <w:r w:rsidRPr="00B363CE">
              <w:t>4311320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14:paraId="1690A52C" w14:textId="77777777" w:rsidR="005B0CA4" w:rsidRPr="00B363CE" w:rsidRDefault="005B0CA4" w:rsidP="0006742F">
            <w:r w:rsidRPr="00B363CE">
              <w:t>A0000283.25ML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14:paraId="461D3B90" w14:textId="77777777" w:rsidR="005B0CA4" w:rsidRPr="00B363CE" w:rsidRDefault="005B0CA4" w:rsidP="0006742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14:paraId="6A82CE17" w14:textId="77777777" w:rsidR="005B0CA4" w:rsidRPr="00B363CE" w:rsidRDefault="008F3053" w:rsidP="0006742F">
            <w:pPr>
              <w:jc w:val="center"/>
            </w:pPr>
            <w:r w:rsidRPr="00B363CE">
              <w:t>Y</w:t>
            </w:r>
          </w:p>
        </w:tc>
        <w:tc>
          <w:tcPr>
            <w:tcW w:w="1447" w:type="dxa"/>
            <w:shd w:val="clear" w:color="auto" w:fill="auto"/>
            <w:noWrap/>
            <w:vAlign w:val="center"/>
          </w:tcPr>
          <w:p w14:paraId="37292CD6" w14:textId="77777777" w:rsidR="005B0CA4" w:rsidRPr="00B363CE" w:rsidRDefault="00A106A9" w:rsidP="0006742F">
            <w:pPr>
              <w:jc w:val="center"/>
              <w:rPr>
                <w:rPrChange w:id="127" w:author="BioReliance" w:date="2010-01-28T15:14:00Z">
                  <w:rPr/>
                </w:rPrChange>
              </w:rPr>
            </w:pPr>
            <w:r w:rsidRPr="00B363CE">
              <w:rPr>
                <w:rPrChange w:id="128" w:author="BioReliance" w:date="2010-01-28T15:14:00Z">
                  <w:rPr/>
                </w:rPrChange>
              </w:rPr>
              <w:t>N</w:t>
            </w:r>
          </w:p>
        </w:tc>
      </w:tr>
      <w:tr w:rsidR="00AE1EBC" w:rsidRPr="00DD59E6" w14:paraId="297DF5A2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BC0C9B" w14:textId="77777777" w:rsidR="00740801" w:rsidRPr="00B363CE" w:rsidRDefault="00740801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83C735E" w14:textId="77777777" w:rsidR="00740801" w:rsidRPr="00B363CE" w:rsidRDefault="00740801" w:rsidP="00D27F5F">
            <w:r w:rsidRPr="00B363CE">
              <w:t>Big Dye X-terminator</w:t>
            </w:r>
            <w:r w:rsidR="00DD59E6" w:rsidRPr="00B363CE">
              <w:t xml:space="preserve"> Purification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222CDEA" w14:textId="77777777" w:rsidR="00740801" w:rsidRPr="00B363CE" w:rsidRDefault="00740801" w:rsidP="00D27F5F">
            <w:r w:rsidRPr="00B363CE">
              <w:t xml:space="preserve">4376484 </w:t>
            </w:r>
          </w:p>
          <w:p w14:paraId="3C427202" w14:textId="77777777" w:rsidR="00740801" w:rsidRPr="00B363CE" w:rsidRDefault="00740801" w:rsidP="00D27F5F"/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1C950F" w14:textId="77777777" w:rsidR="00740801" w:rsidRPr="00B363CE" w:rsidRDefault="00740801" w:rsidP="00D27F5F">
            <w:r w:rsidRPr="00B363CE">
              <w:t>100004843.KIT</w:t>
            </w:r>
          </w:p>
          <w:p w14:paraId="4F8F5496" w14:textId="77777777" w:rsidR="00740801" w:rsidRPr="00B363CE" w:rsidRDefault="00740801" w:rsidP="00D27F5F"/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ACED29" w14:textId="77777777" w:rsidR="00740801" w:rsidRPr="00B363CE" w:rsidRDefault="00740801" w:rsidP="00D27F5F">
            <w:pPr>
              <w:jc w:val="center"/>
              <w:rPr>
                <w:rPrChange w:id="129" w:author="BioReliance" w:date="2010-01-28T15:14:00Z">
                  <w:rPr/>
                </w:rPrChange>
              </w:rPr>
            </w:pPr>
            <w:r w:rsidRPr="00B363CE">
              <w:rPr>
                <w:rPrChange w:id="130" w:author="BioReliance" w:date="2010-01-28T15:14:00Z">
                  <w:rPr/>
                </w:rPrChange>
              </w:rPr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D13229A" w14:textId="77777777" w:rsidR="00740801" w:rsidRPr="00B363CE" w:rsidRDefault="00740801" w:rsidP="00D27F5F">
            <w:pPr>
              <w:jc w:val="center"/>
              <w:rPr>
                <w:rPrChange w:id="131" w:author="BioReliance" w:date="2010-01-28T15:14:00Z">
                  <w:rPr/>
                </w:rPrChange>
              </w:rPr>
            </w:pPr>
            <w:r w:rsidRPr="00B363CE">
              <w:rPr>
                <w:rPrChange w:id="132" w:author="BioReliance" w:date="2010-01-28T15:14:00Z">
                  <w:rPr/>
                </w:rPrChange>
              </w:rPr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232637" w14:textId="77777777" w:rsidR="00740801" w:rsidRPr="00B363CE" w:rsidRDefault="00740801" w:rsidP="00D27F5F">
            <w:pPr>
              <w:jc w:val="center"/>
              <w:rPr>
                <w:rPrChange w:id="133" w:author="BioReliance" w:date="2010-01-28T15:14:00Z">
                  <w:rPr/>
                </w:rPrChange>
              </w:rPr>
            </w:pPr>
            <w:r w:rsidRPr="00B363CE">
              <w:rPr>
                <w:rPrChange w:id="134" w:author="BioReliance" w:date="2010-01-28T15:14:00Z">
                  <w:rPr/>
                </w:rPrChange>
              </w:rPr>
              <w:t>N</w:t>
            </w:r>
          </w:p>
        </w:tc>
      </w:tr>
      <w:tr w:rsidR="00AE1EBC" w:rsidRPr="00DD59E6" w14:paraId="1D96CF01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044FFAC" w14:textId="77777777" w:rsidR="00DD59E6" w:rsidRPr="00B363CE" w:rsidRDefault="00DD59E6" w:rsidP="00D27F5F">
            <w:r w:rsidRPr="00B363CE">
              <w:t>Purification Kit</w:t>
            </w:r>
          </w:p>
        </w:tc>
        <w:tc>
          <w:tcPr>
            <w:tcW w:w="323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2114FB0" w14:textId="77777777" w:rsidR="00DD59E6" w:rsidRPr="00B363CE" w:rsidRDefault="00DD59E6" w:rsidP="00D27F5F">
            <w:r w:rsidRPr="00B363CE">
              <w:t>Big Dye X-terminator Kit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D2AE37B" w14:textId="77777777" w:rsidR="00DD59E6" w:rsidRPr="00B363CE" w:rsidRDefault="00DD59E6" w:rsidP="00D27F5F">
            <w:r w:rsidRPr="00B363CE">
              <w:t>4376487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7165F000" w14:textId="77777777" w:rsidR="00DD59E6" w:rsidRPr="00B363CE" w:rsidRDefault="00DD59E6" w:rsidP="00D27F5F">
            <w:r w:rsidRPr="00B363CE">
              <w:t>100005016.KIT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EB515D3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4133A29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AB1022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  <w:tr w:rsidR="00AE1EBC" w:rsidRPr="00CF4CB6" w14:paraId="75CABCAB" w14:textId="77777777" w:rsidTr="00AE1EBC">
        <w:trPr>
          <w:cantSplit/>
          <w:trHeight w:val="315"/>
          <w:jc w:val="center"/>
        </w:trPr>
        <w:tc>
          <w:tcPr>
            <w:tcW w:w="257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D902D5C" w14:textId="77777777" w:rsidR="00DD59E6" w:rsidRPr="00B363CE" w:rsidRDefault="00DD59E6" w:rsidP="00D27F5F">
            <w:r w:rsidRPr="00B363CE">
              <w:t>Consumables</w:t>
            </w:r>
          </w:p>
        </w:tc>
        <w:tc>
          <w:tcPr>
            <w:tcW w:w="3233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F28EDA6" w14:textId="77777777" w:rsidR="00DD59E6" w:rsidRPr="00B363CE" w:rsidRDefault="00DD59E6" w:rsidP="00D27F5F">
            <w:r w:rsidRPr="00B363CE">
              <w:t>Wide bore pipette tips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031E13B" w14:textId="77777777" w:rsidR="00DD59E6" w:rsidRPr="00B363CE" w:rsidRDefault="00DD59E6" w:rsidP="00D27F5F">
            <w:r w:rsidRPr="00B363CE">
              <w:t>T-205-WB-C-L-R-S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49A6BCD" w14:textId="77777777" w:rsidR="00DD59E6" w:rsidRPr="00B363CE" w:rsidRDefault="00DD59E6" w:rsidP="00D27F5F">
            <w:r w:rsidRPr="00B363CE">
              <w:t>100004912.</w:t>
            </w:r>
            <w:smartTag w:uri="urn:schemas-microsoft-com:office:smarttags" w:element="country-region">
              <w:smartTag w:uri="urn:schemas-microsoft-com:office:smarttags" w:element="place">
                <w:r w:rsidRPr="00B363CE">
                  <w:t>UK</w:t>
                </w:r>
              </w:smartTag>
            </w:smartTag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326695F" w14:textId="77777777" w:rsidR="00DD59E6" w:rsidRPr="00B363CE" w:rsidRDefault="00DD59E6" w:rsidP="00D27F5F">
            <w:pPr>
              <w:jc w:val="center"/>
            </w:pPr>
            <w:r w:rsidRPr="00B363CE">
              <w:t>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33A52972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33BC46" w14:textId="77777777" w:rsidR="00DD59E6" w:rsidRPr="00B363CE" w:rsidRDefault="00DD59E6" w:rsidP="00D27F5F">
            <w:pPr>
              <w:jc w:val="center"/>
            </w:pPr>
            <w:r w:rsidRPr="00B363CE">
              <w:t>N</w:t>
            </w:r>
          </w:p>
        </w:tc>
      </w:tr>
    </w:tbl>
    <w:p w14:paraId="7DB4D3E5" w14:textId="77777777" w:rsidR="00632608" w:rsidRDefault="00632608" w:rsidP="00CF4CB6">
      <w:pPr>
        <w:sectPr w:rsidR="00632608" w:rsidSect="00592481">
          <w:headerReference w:type="default" r:id="rId7"/>
          <w:footerReference w:type="default" r:id="rId8"/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1D31E810" w14:textId="77777777" w:rsidR="00CF4CB6" w:rsidRPr="0055206F" w:rsidRDefault="00CF4CB6" w:rsidP="00CF4CB6">
      <w:pPr>
        <w:rPr>
          <w:b/>
          <w:u w:val="single"/>
        </w:rPr>
      </w:pPr>
      <w:r w:rsidRPr="0055206F">
        <w:rPr>
          <w:b/>
          <w:u w:val="single"/>
        </w:rPr>
        <w:t>Approvals</w:t>
      </w:r>
    </w:p>
    <w:p w14:paraId="1EA068A2" w14:textId="77777777" w:rsidR="00CF4CB6" w:rsidRPr="0055206F" w:rsidRDefault="00CF4CB6" w:rsidP="00CF4CB6">
      <w:pPr>
        <w:rPr>
          <w:b/>
          <w:u w:val="single"/>
        </w:rPr>
      </w:pPr>
    </w:p>
    <w:p w14:paraId="0ADAD8E2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8BF1B44" w14:textId="77777777" w:rsidR="00CF4CB6" w:rsidRPr="0055206F" w:rsidRDefault="00CF4CB6" w:rsidP="00CF4CB6">
      <w:pPr>
        <w:rPr>
          <w:b/>
        </w:rPr>
      </w:pPr>
    </w:p>
    <w:p w14:paraId="2685A5EB" w14:textId="77777777" w:rsidR="00CF4CB6" w:rsidRPr="0055206F" w:rsidRDefault="00CF4CB6" w:rsidP="00CF4CB6">
      <w:pPr>
        <w:rPr>
          <w:b/>
        </w:rPr>
      </w:pPr>
    </w:p>
    <w:p w14:paraId="703AF445" w14:textId="77777777" w:rsidR="00CF4CB6" w:rsidRPr="0055206F" w:rsidRDefault="00CF4CB6" w:rsidP="00CF4CB6">
      <w:pPr>
        <w:rPr>
          <w:b/>
        </w:rPr>
      </w:pPr>
      <w:r w:rsidRPr="0055206F">
        <w:rPr>
          <w:b/>
        </w:rPr>
        <w:t>Approval (</w:t>
      </w:r>
      <w:r w:rsidR="00A90CAA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20B9FB59" w14:textId="77777777" w:rsidR="00CF4CB6" w:rsidRPr="0055206F" w:rsidRDefault="00CF4CB6" w:rsidP="00CF4CB6">
      <w:pPr>
        <w:rPr>
          <w:b/>
        </w:rPr>
      </w:pPr>
    </w:p>
    <w:p w14:paraId="19EC379D" w14:textId="77777777" w:rsidR="00CF4CB6" w:rsidRPr="0055206F" w:rsidRDefault="00CF4CB6" w:rsidP="00CF4CB6">
      <w:pPr>
        <w:rPr>
          <w:b/>
        </w:rPr>
      </w:pPr>
    </w:p>
    <w:p w14:paraId="161E30F1" w14:textId="77777777" w:rsidR="00CF4CB6" w:rsidRPr="0055206F" w:rsidRDefault="00CF4CB6" w:rsidP="00CF4CB6">
      <w:r w:rsidRPr="0055206F">
        <w:rPr>
          <w:b/>
        </w:rPr>
        <w:t>Approval (</w:t>
      </w:r>
      <w:r w:rsidR="00A90CAA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________________________________________ </w:t>
      </w:r>
    </w:p>
    <w:p w14:paraId="1F485C27" w14:textId="77777777" w:rsidR="00CF4CB6" w:rsidRPr="00053766" w:rsidRDefault="00CF4CB6" w:rsidP="00CF4CB6">
      <w:pPr>
        <w:rPr>
          <w:b/>
          <w:u w:val="single"/>
        </w:rPr>
      </w:pPr>
    </w:p>
    <w:p w14:paraId="36040C66" w14:textId="77777777" w:rsidR="00CF4CB6" w:rsidRDefault="00CF4CB6" w:rsidP="00CF4CB6">
      <w:pPr>
        <w:jc w:val="right"/>
        <w:sectPr w:rsidR="00CF4CB6" w:rsidSect="00592481">
          <w:pgSz w:w="16840" w:h="11907" w:orient="landscape" w:code="9"/>
          <w:pgMar w:top="1418" w:right="1418" w:bottom="1418" w:left="1418" w:header="709" w:footer="709" w:gutter="0"/>
          <w:paperSrc w:first="7" w:other="7"/>
          <w:cols w:space="708"/>
          <w:docGrid w:linePitch="360"/>
        </w:sectPr>
      </w:pPr>
    </w:p>
    <w:p w14:paraId="545C82CA" w14:textId="77777777" w:rsidR="00CF4CB6" w:rsidRPr="005A281E" w:rsidRDefault="00CF4CB6" w:rsidP="00CF4CB6">
      <w:pPr>
        <w:rPr>
          <w:b/>
        </w:rPr>
      </w:pPr>
      <w:r w:rsidRPr="005A281E">
        <w:rPr>
          <w:b/>
        </w:rPr>
        <w:t>Document Revision History</w:t>
      </w:r>
    </w:p>
    <w:p w14:paraId="7C126223" w14:textId="77777777" w:rsidR="00CF4CB6" w:rsidRDefault="00CF4CB6" w:rsidP="00CF4CB6"/>
    <w:tbl>
      <w:tblPr>
        <w:tblStyle w:val="TableGrid"/>
        <w:tblW w:w="14054" w:type="dxa"/>
        <w:jc w:val="center"/>
        <w:tblLook w:val="01E0" w:firstRow="1" w:lastRow="1" w:firstColumn="1" w:lastColumn="1" w:noHBand="0" w:noVBand="0"/>
      </w:tblPr>
      <w:tblGrid>
        <w:gridCol w:w="2169"/>
        <w:gridCol w:w="9671"/>
        <w:gridCol w:w="2214"/>
      </w:tblGrid>
      <w:tr w:rsidR="00CF4CB6" w:rsidRPr="005A281E" w14:paraId="6BDF9C08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684BC1FD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Revision Number</w:t>
            </w:r>
          </w:p>
        </w:tc>
        <w:tc>
          <w:tcPr>
            <w:tcW w:w="9671" w:type="dxa"/>
            <w:vAlign w:val="center"/>
          </w:tcPr>
          <w:p w14:paraId="3D5DE8B1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Details</w:t>
            </w:r>
          </w:p>
        </w:tc>
        <w:tc>
          <w:tcPr>
            <w:tcW w:w="2214" w:type="dxa"/>
            <w:vAlign w:val="center"/>
          </w:tcPr>
          <w:p w14:paraId="56B4A9B6" w14:textId="77777777" w:rsidR="00CF4CB6" w:rsidRPr="005A281E" w:rsidRDefault="00CF4CB6" w:rsidP="00592481">
            <w:pPr>
              <w:rPr>
                <w:b/>
              </w:rPr>
            </w:pPr>
            <w:r w:rsidRPr="005A281E">
              <w:rPr>
                <w:b/>
              </w:rPr>
              <w:t>Effective Date</w:t>
            </w:r>
          </w:p>
        </w:tc>
      </w:tr>
      <w:tr w:rsidR="0086136B" w14:paraId="07813F06" w14:textId="77777777" w:rsidTr="00AE3D9F">
        <w:trPr>
          <w:trHeight w:val="340"/>
          <w:jc w:val="center"/>
        </w:trPr>
        <w:tc>
          <w:tcPr>
            <w:tcW w:w="2169" w:type="dxa"/>
            <w:vAlign w:val="center"/>
          </w:tcPr>
          <w:p w14:paraId="7C71D4D7" w14:textId="77777777" w:rsidR="0086136B" w:rsidRDefault="007A760E" w:rsidP="00592481">
            <w:r>
              <w:t>R00</w:t>
            </w:r>
          </w:p>
        </w:tc>
        <w:tc>
          <w:tcPr>
            <w:tcW w:w="9671" w:type="dxa"/>
            <w:vAlign w:val="center"/>
          </w:tcPr>
          <w:p w14:paraId="35FF38B6" w14:textId="77777777" w:rsidR="0086136B" w:rsidRDefault="007A760E" w:rsidP="007A760E">
            <w:r>
              <w:t>1. New BOM generation</w:t>
            </w:r>
          </w:p>
        </w:tc>
        <w:tc>
          <w:tcPr>
            <w:tcW w:w="2214" w:type="dxa"/>
            <w:vAlign w:val="center"/>
          </w:tcPr>
          <w:p w14:paraId="1B2F7AA8" w14:textId="77777777" w:rsidR="0086136B" w:rsidRDefault="007A760E" w:rsidP="00592481">
            <w:r>
              <w:t>Date of approval</w:t>
            </w:r>
          </w:p>
        </w:tc>
      </w:tr>
    </w:tbl>
    <w:p w14:paraId="045B814E" w14:textId="77777777" w:rsidR="00CF4CB6" w:rsidRDefault="00CF4CB6" w:rsidP="00CF4CB6">
      <w:pPr>
        <w:jc w:val="right"/>
      </w:pPr>
    </w:p>
    <w:p w14:paraId="457C42AF" w14:textId="77777777" w:rsidR="00E0568C" w:rsidRPr="00CF4CB6" w:rsidRDefault="00E0568C"/>
    <w:sectPr w:rsidR="00E0568C" w:rsidRPr="00CF4CB6" w:rsidSect="00CF4CB6">
      <w:headerReference w:type="default" r:id="rId9"/>
      <w:footerReference w:type="default" r:id="rId10"/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93E3A" w14:textId="77777777" w:rsidR="00D4223E" w:rsidRDefault="00D4223E">
      <w:r>
        <w:separator/>
      </w:r>
    </w:p>
  </w:endnote>
  <w:endnote w:type="continuationSeparator" w:id="0">
    <w:p w14:paraId="71A99D02" w14:textId="77777777" w:rsidR="00D4223E" w:rsidRDefault="00D42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DABDC" w14:textId="77777777" w:rsidR="00B90775" w:rsidRPr="00C01BEC" w:rsidRDefault="00B90775" w:rsidP="00592481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1</w:t>
    </w:r>
    <w:r>
      <w:fldChar w:fldCharType="end"/>
    </w:r>
    <w:r>
      <w:t xml:space="preserve"> of </w:t>
    </w:r>
    <w:fldSimple w:instr=" NUMPAGES ">
      <w:r w:rsidR="002B325B">
        <w:rPr>
          <w:noProof/>
        </w:rPr>
        <w:t>4</w:t>
      </w:r>
    </w:fldSimple>
    <w:r>
      <w:rPr>
        <w:sz w:val="32"/>
        <w:szCs w:val="32"/>
      </w:rPr>
      <w:tab/>
    </w:r>
    <w:r>
      <w:rPr>
        <w:sz w:val="32"/>
        <w:szCs w:val="32"/>
      </w:rPr>
      <w:tab/>
    </w:r>
    <w:r>
      <w:rPr>
        <w:b/>
        <w:sz w:val="32"/>
        <w:szCs w:val="32"/>
      </w:rPr>
      <w:t>106603GMP</w:t>
    </w:r>
  </w:p>
  <w:p w14:paraId="3836F99A" w14:textId="77777777" w:rsidR="00B90775" w:rsidRPr="00CB59C7" w:rsidRDefault="00B90775" w:rsidP="00CB59C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4E491" w14:textId="77777777" w:rsidR="00B90775" w:rsidRPr="00CF4CB6" w:rsidRDefault="00B90775" w:rsidP="00CF4CB6">
    <w:pPr>
      <w:pStyle w:val="Footer"/>
      <w:tabs>
        <w:tab w:val="clear" w:pos="8640"/>
        <w:tab w:val="right" w:pos="1386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B325B">
      <w:rPr>
        <w:noProof/>
      </w:rPr>
      <w:t>4</w:t>
    </w:r>
    <w:r>
      <w:fldChar w:fldCharType="end"/>
    </w:r>
    <w:r>
      <w:t xml:space="preserve"> of </w:t>
    </w:r>
    <w:fldSimple w:instr=" NUMPAGES ">
      <w:r w:rsidR="002B325B">
        <w:rPr>
          <w:noProof/>
        </w:rPr>
        <w:t>4</w:t>
      </w:r>
    </w:fldSimple>
    <w:r>
      <w:tab/>
    </w:r>
    <w:r>
      <w:tab/>
    </w:r>
    <w:r>
      <w:rPr>
        <w:b/>
        <w:sz w:val="32"/>
        <w:szCs w:val="32"/>
      </w:rPr>
      <w:t>106603GMP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71A00" w14:textId="77777777" w:rsidR="00D4223E" w:rsidRDefault="00D4223E">
      <w:r>
        <w:separator/>
      </w:r>
    </w:p>
  </w:footnote>
  <w:footnote w:type="continuationSeparator" w:id="0">
    <w:p w14:paraId="4220D4BB" w14:textId="77777777" w:rsidR="00D4223E" w:rsidRDefault="00D42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1BB77" w14:textId="77777777" w:rsidR="00B90775" w:rsidRPr="00482D22" w:rsidRDefault="00B90775" w:rsidP="00592481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4641D032" w14:textId="77777777" w:rsidR="00B90775" w:rsidRPr="00C01BEC" w:rsidRDefault="00B90775" w:rsidP="00592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95C14" w14:textId="77777777" w:rsidR="00B90775" w:rsidRPr="00482D22" w:rsidRDefault="00B90775" w:rsidP="00CF4CB6">
    <w:pPr>
      <w:tabs>
        <w:tab w:val="right" w:pos="13860"/>
      </w:tabs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  <w:t>Revision 00</w:t>
    </w:r>
  </w:p>
  <w:p w14:paraId="753E3F55" w14:textId="77777777" w:rsidR="00B90775" w:rsidRPr="00CF4CB6" w:rsidRDefault="00B90775" w:rsidP="00CF4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B0740"/>
    <w:multiLevelType w:val="hybridMultilevel"/>
    <w:tmpl w:val="92462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E23314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772229"/>
    <w:multiLevelType w:val="hybridMultilevel"/>
    <w:tmpl w:val="75084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B75BCF"/>
    <w:multiLevelType w:val="multilevel"/>
    <w:tmpl w:val="7508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93A0D"/>
    <w:multiLevelType w:val="hybridMultilevel"/>
    <w:tmpl w:val="9A729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BC6427"/>
    <w:multiLevelType w:val="hybridMultilevel"/>
    <w:tmpl w:val="E19A8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0DA"/>
    <w:rsid w:val="00002A73"/>
    <w:rsid w:val="000102B0"/>
    <w:rsid w:val="0003676B"/>
    <w:rsid w:val="00041E6E"/>
    <w:rsid w:val="00050F80"/>
    <w:rsid w:val="00052498"/>
    <w:rsid w:val="0005335F"/>
    <w:rsid w:val="00053766"/>
    <w:rsid w:val="000557C2"/>
    <w:rsid w:val="00055AA6"/>
    <w:rsid w:val="00066A73"/>
    <w:rsid w:val="0006742F"/>
    <w:rsid w:val="00076A41"/>
    <w:rsid w:val="000A004F"/>
    <w:rsid w:val="000A031D"/>
    <w:rsid w:val="000C6CA0"/>
    <w:rsid w:val="000E24C1"/>
    <w:rsid w:val="00132D4E"/>
    <w:rsid w:val="00155AAC"/>
    <w:rsid w:val="001737CE"/>
    <w:rsid w:val="00180E61"/>
    <w:rsid w:val="001863C9"/>
    <w:rsid w:val="001A2AE3"/>
    <w:rsid w:val="001B00DF"/>
    <w:rsid w:val="001C31A0"/>
    <w:rsid w:val="001D5F02"/>
    <w:rsid w:val="001E6AB2"/>
    <w:rsid w:val="001F10D3"/>
    <w:rsid w:val="002021CD"/>
    <w:rsid w:val="00212E58"/>
    <w:rsid w:val="002229F9"/>
    <w:rsid w:val="0025788B"/>
    <w:rsid w:val="00257B7A"/>
    <w:rsid w:val="00261B48"/>
    <w:rsid w:val="00265311"/>
    <w:rsid w:val="00297704"/>
    <w:rsid w:val="002A04C8"/>
    <w:rsid w:val="002A3F66"/>
    <w:rsid w:val="002A797C"/>
    <w:rsid w:val="002B325B"/>
    <w:rsid w:val="002B796E"/>
    <w:rsid w:val="002C27B4"/>
    <w:rsid w:val="002C6BC1"/>
    <w:rsid w:val="002D5E2A"/>
    <w:rsid w:val="002D6090"/>
    <w:rsid w:val="002E0142"/>
    <w:rsid w:val="002E5893"/>
    <w:rsid w:val="002F25CB"/>
    <w:rsid w:val="00300CE6"/>
    <w:rsid w:val="00312C84"/>
    <w:rsid w:val="003130A4"/>
    <w:rsid w:val="00320EAD"/>
    <w:rsid w:val="00335CD0"/>
    <w:rsid w:val="00336115"/>
    <w:rsid w:val="003407E3"/>
    <w:rsid w:val="0034523C"/>
    <w:rsid w:val="00370194"/>
    <w:rsid w:val="0037306F"/>
    <w:rsid w:val="00392146"/>
    <w:rsid w:val="0039573A"/>
    <w:rsid w:val="003C16DE"/>
    <w:rsid w:val="003C74D7"/>
    <w:rsid w:val="003F0357"/>
    <w:rsid w:val="003F68ED"/>
    <w:rsid w:val="003F7E7D"/>
    <w:rsid w:val="00410A94"/>
    <w:rsid w:val="00411AFA"/>
    <w:rsid w:val="00425860"/>
    <w:rsid w:val="004461B1"/>
    <w:rsid w:val="00456744"/>
    <w:rsid w:val="00456A4C"/>
    <w:rsid w:val="00457530"/>
    <w:rsid w:val="00470B72"/>
    <w:rsid w:val="00487226"/>
    <w:rsid w:val="004C507C"/>
    <w:rsid w:val="004D3BFB"/>
    <w:rsid w:val="004F0063"/>
    <w:rsid w:val="004F2E5B"/>
    <w:rsid w:val="00500550"/>
    <w:rsid w:val="005106BF"/>
    <w:rsid w:val="00513A34"/>
    <w:rsid w:val="00513D99"/>
    <w:rsid w:val="00515D8D"/>
    <w:rsid w:val="00524742"/>
    <w:rsid w:val="00525BEA"/>
    <w:rsid w:val="005267D5"/>
    <w:rsid w:val="00526C46"/>
    <w:rsid w:val="005324A1"/>
    <w:rsid w:val="00535ED2"/>
    <w:rsid w:val="00543F47"/>
    <w:rsid w:val="00544B63"/>
    <w:rsid w:val="00575B29"/>
    <w:rsid w:val="0058164B"/>
    <w:rsid w:val="0058302D"/>
    <w:rsid w:val="00584097"/>
    <w:rsid w:val="00585860"/>
    <w:rsid w:val="00590770"/>
    <w:rsid w:val="00592481"/>
    <w:rsid w:val="005A2AAA"/>
    <w:rsid w:val="005B0B54"/>
    <w:rsid w:val="005B0CA4"/>
    <w:rsid w:val="005B1EEB"/>
    <w:rsid w:val="005B6DFD"/>
    <w:rsid w:val="005D6B1F"/>
    <w:rsid w:val="005E062A"/>
    <w:rsid w:val="005E4CDB"/>
    <w:rsid w:val="005F7B5C"/>
    <w:rsid w:val="0060529F"/>
    <w:rsid w:val="00611EF9"/>
    <w:rsid w:val="00615EB1"/>
    <w:rsid w:val="0062541F"/>
    <w:rsid w:val="00632608"/>
    <w:rsid w:val="00654F51"/>
    <w:rsid w:val="00681D03"/>
    <w:rsid w:val="00691267"/>
    <w:rsid w:val="00694373"/>
    <w:rsid w:val="006D068C"/>
    <w:rsid w:val="006F1108"/>
    <w:rsid w:val="006F7830"/>
    <w:rsid w:val="007011CF"/>
    <w:rsid w:val="0071123E"/>
    <w:rsid w:val="007202C7"/>
    <w:rsid w:val="007363C3"/>
    <w:rsid w:val="00740801"/>
    <w:rsid w:val="007468C3"/>
    <w:rsid w:val="00756F5C"/>
    <w:rsid w:val="007715C6"/>
    <w:rsid w:val="007741E7"/>
    <w:rsid w:val="00781F69"/>
    <w:rsid w:val="00784B94"/>
    <w:rsid w:val="00795C9E"/>
    <w:rsid w:val="007A760E"/>
    <w:rsid w:val="007C2F6A"/>
    <w:rsid w:val="007C69B2"/>
    <w:rsid w:val="007E366F"/>
    <w:rsid w:val="0080770F"/>
    <w:rsid w:val="008262FB"/>
    <w:rsid w:val="00831309"/>
    <w:rsid w:val="00842716"/>
    <w:rsid w:val="0086077C"/>
    <w:rsid w:val="0086136B"/>
    <w:rsid w:val="0086327E"/>
    <w:rsid w:val="00865295"/>
    <w:rsid w:val="008710A7"/>
    <w:rsid w:val="008710B8"/>
    <w:rsid w:val="008744B3"/>
    <w:rsid w:val="00883617"/>
    <w:rsid w:val="0089215D"/>
    <w:rsid w:val="008933AB"/>
    <w:rsid w:val="008A5A94"/>
    <w:rsid w:val="008C6F88"/>
    <w:rsid w:val="008D07FA"/>
    <w:rsid w:val="008D55F2"/>
    <w:rsid w:val="008F3053"/>
    <w:rsid w:val="008F4308"/>
    <w:rsid w:val="00902387"/>
    <w:rsid w:val="00902646"/>
    <w:rsid w:val="00903B4F"/>
    <w:rsid w:val="00912C3C"/>
    <w:rsid w:val="00941571"/>
    <w:rsid w:val="009441C6"/>
    <w:rsid w:val="009748DC"/>
    <w:rsid w:val="0099332C"/>
    <w:rsid w:val="009B17E3"/>
    <w:rsid w:val="009D23A9"/>
    <w:rsid w:val="009F2E05"/>
    <w:rsid w:val="00A106A9"/>
    <w:rsid w:val="00A124C2"/>
    <w:rsid w:val="00A25514"/>
    <w:rsid w:val="00A31316"/>
    <w:rsid w:val="00A4367D"/>
    <w:rsid w:val="00A44F07"/>
    <w:rsid w:val="00A46B2A"/>
    <w:rsid w:val="00A5201D"/>
    <w:rsid w:val="00A52251"/>
    <w:rsid w:val="00A5424A"/>
    <w:rsid w:val="00A549E0"/>
    <w:rsid w:val="00A704A6"/>
    <w:rsid w:val="00A74303"/>
    <w:rsid w:val="00A846A1"/>
    <w:rsid w:val="00A84C02"/>
    <w:rsid w:val="00A90CAA"/>
    <w:rsid w:val="00A95972"/>
    <w:rsid w:val="00AB7298"/>
    <w:rsid w:val="00AD4BD1"/>
    <w:rsid w:val="00AE1EBC"/>
    <w:rsid w:val="00AE3D9F"/>
    <w:rsid w:val="00AE3F61"/>
    <w:rsid w:val="00B06191"/>
    <w:rsid w:val="00B2001F"/>
    <w:rsid w:val="00B363CE"/>
    <w:rsid w:val="00B4428A"/>
    <w:rsid w:val="00B47E52"/>
    <w:rsid w:val="00B5295F"/>
    <w:rsid w:val="00B63858"/>
    <w:rsid w:val="00B71C2B"/>
    <w:rsid w:val="00B723CA"/>
    <w:rsid w:val="00B842E1"/>
    <w:rsid w:val="00B87879"/>
    <w:rsid w:val="00B90775"/>
    <w:rsid w:val="00BA1F94"/>
    <w:rsid w:val="00BC1E77"/>
    <w:rsid w:val="00BD1074"/>
    <w:rsid w:val="00C16C42"/>
    <w:rsid w:val="00C224E2"/>
    <w:rsid w:val="00C40C25"/>
    <w:rsid w:val="00C46111"/>
    <w:rsid w:val="00C66CE2"/>
    <w:rsid w:val="00C805DD"/>
    <w:rsid w:val="00C965BF"/>
    <w:rsid w:val="00CB4C19"/>
    <w:rsid w:val="00CB59C7"/>
    <w:rsid w:val="00CC0C98"/>
    <w:rsid w:val="00CD2CDB"/>
    <w:rsid w:val="00CE6D62"/>
    <w:rsid w:val="00CF4CB6"/>
    <w:rsid w:val="00D01CC9"/>
    <w:rsid w:val="00D166B1"/>
    <w:rsid w:val="00D27F5F"/>
    <w:rsid w:val="00D3201B"/>
    <w:rsid w:val="00D33A80"/>
    <w:rsid w:val="00D4223E"/>
    <w:rsid w:val="00D635FB"/>
    <w:rsid w:val="00D65751"/>
    <w:rsid w:val="00D80586"/>
    <w:rsid w:val="00D866D6"/>
    <w:rsid w:val="00D86927"/>
    <w:rsid w:val="00D87B41"/>
    <w:rsid w:val="00DA0D9D"/>
    <w:rsid w:val="00DA32EF"/>
    <w:rsid w:val="00DA4855"/>
    <w:rsid w:val="00DB4DBA"/>
    <w:rsid w:val="00DC3002"/>
    <w:rsid w:val="00DD59E6"/>
    <w:rsid w:val="00DE5147"/>
    <w:rsid w:val="00DE7B49"/>
    <w:rsid w:val="00DF77E4"/>
    <w:rsid w:val="00E03576"/>
    <w:rsid w:val="00E0568C"/>
    <w:rsid w:val="00E10052"/>
    <w:rsid w:val="00E266E6"/>
    <w:rsid w:val="00E32D20"/>
    <w:rsid w:val="00E633A2"/>
    <w:rsid w:val="00E65C23"/>
    <w:rsid w:val="00E6637D"/>
    <w:rsid w:val="00E679A0"/>
    <w:rsid w:val="00E977A2"/>
    <w:rsid w:val="00EA069C"/>
    <w:rsid w:val="00EA0F22"/>
    <w:rsid w:val="00EB6F06"/>
    <w:rsid w:val="00EC1A5F"/>
    <w:rsid w:val="00ED43D9"/>
    <w:rsid w:val="00EE0BE9"/>
    <w:rsid w:val="00EE17E4"/>
    <w:rsid w:val="00EF4DB9"/>
    <w:rsid w:val="00F038C2"/>
    <w:rsid w:val="00F07EA2"/>
    <w:rsid w:val="00F23889"/>
    <w:rsid w:val="00F45C9A"/>
    <w:rsid w:val="00F73416"/>
    <w:rsid w:val="00F95AE5"/>
    <w:rsid w:val="00FA034D"/>
    <w:rsid w:val="00FA1085"/>
    <w:rsid w:val="00FB0ADE"/>
    <w:rsid w:val="00FC50B0"/>
    <w:rsid w:val="00FD1B9B"/>
    <w:rsid w:val="00FD274D"/>
    <w:rsid w:val="00FE3A5B"/>
    <w:rsid w:val="00F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6C42A91"/>
  <w15:chartTrackingRefBased/>
  <w15:docId w15:val="{89F52BAD-ABB6-492A-A7EC-5D72009D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paragraph" w:styleId="BalloonText">
    <w:name w:val="Balloon Text"/>
    <w:basedOn w:val="Normal"/>
    <w:semiHidden/>
    <w:rsid w:val="00FE3A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D166B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166B1"/>
    <w:rPr>
      <w:vertAlign w:val="superscript"/>
    </w:rPr>
  </w:style>
  <w:style w:type="character" w:customStyle="1" w:styleId="x210">
    <w:name w:val="x210"/>
    <w:basedOn w:val="DefaultParagraphFont"/>
    <w:rsid w:val="0060529F"/>
    <w:rPr>
      <w:rFonts w:ascii="Arial" w:hAnsi="Arial" w:cs="Arial" w:hint="default"/>
      <w:b/>
      <w:bCs/>
      <w:color w:val="000000"/>
      <w:sz w:val="20"/>
      <w:szCs w:val="20"/>
    </w:rPr>
  </w:style>
  <w:style w:type="character" w:styleId="CommentReference">
    <w:name w:val="annotation reference"/>
    <w:basedOn w:val="DefaultParagraphFont"/>
    <w:semiHidden/>
    <w:rsid w:val="002A797C"/>
    <w:rPr>
      <w:sz w:val="16"/>
      <w:szCs w:val="16"/>
    </w:rPr>
  </w:style>
  <w:style w:type="paragraph" w:styleId="CommentText">
    <w:name w:val="annotation text"/>
    <w:basedOn w:val="Normal"/>
    <w:semiHidden/>
    <w:rsid w:val="002A79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A7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2010-01-28T17:47:00Z</cp:lastPrinted>
  <dcterms:created xsi:type="dcterms:W3CDTF">2020-10-06T14:49:00Z</dcterms:created>
  <dcterms:modified xsi:type="dcterms:W3CDTF">2020-10-06T14:49:00Z</dcterms:modified>
</cp:coreProperties>
</file>