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19000A" w:rsidRPr="00641841" w14:paraId="4ADFAD26" w14:textId="77777777" w:rsidTr="00E749F0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75E5484C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7813769B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E377FF">
              <w:rPr>
                <w:b/>
                <w:bCs/>
                <w:lang w:val="en-GB"/>
              </w:rPr>
              <w:t>005070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1DBA00D6" w14:textId="77777777" w:rsidR="0019000A" w:rsidRPr="00641841" w:rsidRDefault="00C76831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</w:t>
            </w:r>
            <w:r w:rsidR="00CA18C3"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03BED435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3AD5C719" w14:textId="77777777" w:rsidTr="007239E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020277FB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33C17E40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21151B3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41C20624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B7261E7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E22B80D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14FBC27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95FE689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0F1BDC0E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52A37BEA" w14:textId="77777777" w:rsidTr="007239E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643E4E5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65B104B9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530F1DC0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05F521D9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820462B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930AC45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B4DCC4D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0729D8A0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D5A6F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372F4DE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28F01F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9909852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30716E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7C7B8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9BB98C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F01763C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B681E6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463630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3DB0F6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5EBF3E2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F807C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4F65F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07743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C21D478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21AE2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5228CD2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98123C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A46CB82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8FA0CD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CCAE4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4625B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163F429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8E0C42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D1EDB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D99BF3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E49F8ED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DF624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CB2BB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59F6F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D5AC187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9ABCF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4FEAC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EEC41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3E55A22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BF918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3EFDA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96A593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4143E0A8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BF630A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247280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ED6C978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0FBB3EB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322878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47653A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032F8C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0D5D2E82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0E5BDB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5E6BDB3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0082709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3CE6826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7E5885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168A36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C0ED52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79AAA3E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CDE68A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120BE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5F248F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80A7005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78432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B46EF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116D4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5A0F706B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381D7C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3EC8A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(20G,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EA56C3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SYR6230</w:t>
            </w:r>
          </w:p>
        </w:tc>
        <w:tc>
          <w:tcPr>
            <w:tcW w:w="1970" w:type="dxa"/>
            <w:shd w:val="clear" w:color="auto" w:fill="auto"/>
            <w:noWrap/>
          </w:tcPr>
          <w:p w14:paraId="6B354C06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100007043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B27E6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A8624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CF196F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1F7118F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D58A273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C5CC6A1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E3CF8D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442213D0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5EDAA4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F6BBB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8D2CA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4E2ADB2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E695D5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5B2E838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278E9C6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13AD23F4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49050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51EE80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37772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61CAFF84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72E44AD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</w:tcPr>
          <w:p w14:paraId="450D97D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86B14D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0B4CB888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6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94FFFE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198AE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F3748C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CC8E499" w14:textId="77777777" w:rsidTr="007027E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3B950E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7629C78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D19718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425EC6A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EB6F3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160FC8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684918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24BCE2A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F6BB5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17DD8E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3F665F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EB284F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A4594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01558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39FA7F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ED16FAD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130F25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DCD6EE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D23C35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00AE34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BF38B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EEED2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0E3343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CF1D839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3B60D9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357B6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0CD0FA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5DECB65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2DA4F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1EE90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DDB190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965566F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500E6B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EA0A6F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43153ED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36D85E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B71B2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9A7DE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DC66ED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0FD0C32" w14:textId="77777777" w:rsidTr="00A14804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FB1ACF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E45C5B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BDED3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2434A7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A8CF3D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72C6C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3FE9E7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36C9CCBB" w14:textId="77777777" w:rsidR="00CA18C3" w:rsidRDefault="00CA18C3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970"/>
        <w:gridCol w:w="1387"/>
        <w:gridCol w:w="1580"/>
        <w:gridCol w:w="1580"/>
      </w:tblGrid>
      <w:tr w:rsidR="00CA18C3" w:rsidRPr="00641841" w14:paraId="2A696C6D" w14:textId="77777777" w:rsidTr="00A3268C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center"/>
          </w:tcPr>
          <w:p w14:paraId="76BFF16E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lastRenderedPageBreak/>
              <w:t>Assay</w:t>
            </w:r>
          </w:p>
          <w:p w14:paraId="3C9DFE73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>
              <w:rPr>
                <w:b/>
                <w:bCs/>
                <w:lang w:val="en-GB"/>
              </w:rPr>
              <w:t>005070</w:t>
            </w:r>
            <w:r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1437546D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Guinea Pigs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29AE9A7D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CA18C3" w:rsidRPr="00641841" w14:paraId="6EAFA678" w14:textId="77777777" w:rsidTr="00A3268C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29716239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DD1E943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8EEB742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78F94BFE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EE55A92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FD039EE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424B1D5A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6B1E0E2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010D1A1E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CA18C3" w:rsidRPr="00641841" w14:paraId="21056172" w14:textId="77777777" w:rsidTr="00A3268C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639244ED" w14:textId="77777777" w:rsidR="00CA18C3" w:rsidRPr="00641841" w:rsidRDefault="00CA18C3" w:rsidP="00A3268C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7D6B1CB9" w14:textId="77777777" w:rsidR="00CA18C3" w:rsidRPr="00641841" w:rsidRDefault="00CA18C3" w:rsidP="00A3268C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139E33D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74CF62B7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30AF23A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5FB7CB3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BEBD2DD" w14:textId="77777777" w:rsidR="00CA18C3" w:rsidRPr="00641841" w:rsidRDefault="00CA18C3" w:rsidP="00A3268C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CA18C3" w:rsidRPr="00641841" w14:paraId="12033EF8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782150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9A2DE2B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831E4D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D262344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23C2E5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F880D7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73940A" w14:textId="77777777" w:rsidR="00CA18C3" w:rsidRPr="00641841" w:rsidRDefault="00CA18C3" w:rsidP="00A3268C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416DEEEA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9362D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E42EB01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83E6199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C331B6C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bookmarkStart w:id="7" w:name="OLE_LINK5"/>
            <w:bookmarkStart w:id="8" w:name="OLE_LINK6"/>
            <w:r w:rsidRPr="00641841">
              <w:rPr>
                <w:lang w:val="en-GB"/>
              </w:rPr>
              <w:t>A0000002.25PK</w:t>
            </w:r>
            <w:bookmarkEnd w:id="7"/>
            <w:bookmarkEnd w:id="8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AFED3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2BBE2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2BBFE7" w14:textId="77777777" w:rsidR="00CA18C3" w:rsidRPr="00641841" w:rsidRDefault="00CA18C3" w:rsidP="00A3268C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69C4800C" w14:textId="77777777" w:rsidTr="00A3268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173535C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051CDC9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D5057E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E4A4358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2064071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E2EEBD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EDB1A2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13B9EC75" w14:textId="77777777" w:rsidTr="00CA18C3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271314A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B7CB10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A169BC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PB030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62309C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100006039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EF85F2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F2745F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675879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CA18C3" w:rsidRPr="00641841" w14:paraId="617FB7D4" w14:textId="77777777" w:rsidTr="00CA18C3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EB0F774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bookmarkStart w:id="9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120AC3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33AAB7" w14:textId="77777777" w:rsidR="00CA18C3" w:rsidRPr="00CA18C3" w:rsidRDefault="00CA18C3" w:rsidP="00A3268C">
            <w:pPr>
              <w:jc w:val="center"/>
              <w:rPr>
                <w:lang w:val="en-GB"/>
              </w:rPr>
            </w:pPr>
            <w:r w:rsidRPr="00CA18C3">
              <w:rPr>
                <w:lang w:val="en-GB"/>
              </w:rPr>
              <w:t>FB010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228FA16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0EDC08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1C0808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6D05AE" w14:textId="77777777" w:rsidR="00CA18C3" w:rsidRPr="00641841" w:rsidRDefault="00CA18C3" w:rsidP="00A3268C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9"/>
      <w:tr w:rsidR="00073365" w:rsidRPr="00641841" w14:paraId="3B1CF258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BBC352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4F092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1F192D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159E7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D6E757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19CE52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0F758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2D96A3B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89F12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F6826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F5533A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D/813174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86BF8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100005056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6F31C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D589E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18C20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A5B0392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9CD168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BE507C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7A6D2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779E1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F9472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2B78D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C68EA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837B5C5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A4B14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320EA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0698519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23E04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5F051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53174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B0C30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0CCC711D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C451D8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28BCC5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82C0EAF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E/TUNSTPLUS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3C35E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EDBA9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1BDF2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4C28F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15F0F1FC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1C0FC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96C9A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C386AD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81287B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ED74C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5A52B4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7A969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D957626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780081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C264D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Large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DA479AE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DCEAA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100005062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236FA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97FF33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A3A8F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09D002C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E28405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1EF831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C84E9F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20F7B3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F6134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4EEDD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06B6B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1808ABC6" w14:textId="77777777" w:rsidTr="00984C9F">
        <w:trPr>
          <w:trHeight w:val="340"/>
          <w:tblHeader/>
          <w:jc w:val="center"/>
        </w:trPr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1C628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5FD17B4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Wood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98350DA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B/DFSPLUS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C1636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100005064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F10618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27B625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77C68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1FB28646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1ED5FFE0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12C6030E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16FD8EC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FE274E" w:rsidRPr="00641841" w14:paraId="0036449B" w14:textId="77777777" w:rsidTr="00904079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4AE1AF59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4F10CC76" w14:textId="77777777" w:rsidR="00FE274E" w:rsidRPr="00641841" w:rsidRDefault="00E377FF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FE274E" w:rsidRPr="00641841">
              <w:rPr>
                <w:b/>
                <w:bCs/>
                <w:lang w:val="en-GB"/>
              </w:rPr>
              <w:t>0&gt;&gt;GMP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5280B09E" w14:textId="77777777" w:rsidR="00FE274E" w:rsidRPr="00641841" w:rsidRDefault="00CA18C3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Suckling Mice, Adult Mice G</w:t>
            </w:r>
            <w:r>
              <w:rPr>
                <w:b/>
                <w:sz w:val="22"/>
                <w:szCs w:val="22"/>
                <w:lang w:val="en-GB"/>
              </w:rPr>
              <w:t>uinea Pigs and Embryonated Eggs in Accordance with CBER Draft Guidance (Sept 2006)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2E0490DD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3D82185C" w14:textId="77777777" w:rsidTr="00904079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3CF2AB60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44A55D2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6F2F91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024A6DA7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7C5D5D0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4C6F30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7F66D69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742764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3BBF85F0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503746E8" w14:textId="77777777" w:rsidTr="00904079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42ED68E6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8DE137A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A9DF394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489660D0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C0CE28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55C3702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DB6FDE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66C29E41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3A810C3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1980AEB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0E79970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FF61CC8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BAD5E2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AC25E6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36F0D9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4C9B287A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33E1341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75972F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D358F23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AC0F9DE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83EB6C7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F6D751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AF3543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7A57B85D" w14:textId="77777777" w:rsidTr="00984C9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76CA1B0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83E72F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848AE7E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Dunkin Hartley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75B0F5C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B69125E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F260BC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75FC2A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2B970FD8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48B136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9C32DF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C77CA1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304F7CB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A2EF47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C24A0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9F33E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012364BA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D478CA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CEC1C4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05339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79A2936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2BDD47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D4AC6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E6F3C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523B2F13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5DBECF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11E9ED1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BF8A20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522AB12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0982E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F03FBE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CA5C14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785319FD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389D481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9AA223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EF9184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7AE4042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E3EC82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F50A7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9F963B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22B2010C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71906D5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627E00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CA9E20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220F7D4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D087C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F608F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C257E1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3CF4FC55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DEE694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407E99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845B4AE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5317637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590F13F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83F2D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085D6D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57883059" w14:textId="77777777" w:rsidTr="00D26AD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812BA3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73CF1F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8DDE056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F3F153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7DCBD4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015336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E23E98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1EB3AC16" w14:textId="77777777" w:rsidR="00FE274E" w:rsidRPr="00641841" w:rsidRDefault="00FE274E" w:rsidP="0019000A">
      <w:pPr>
        <w:rPr>
          <w:b/>
          <w:lang w:val="en-GB"/>
        </w:rPr>
      </w:pPr>
    </w:p>
    <w:p w14:paraId="6DDD9517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68AD9009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657B8CB3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4FD18A4A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34B31BDD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10" w:name="OLE_LINK3"/>
      <w:bookmarkStart w:id="11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10"/>
      <w:bookmarkEnd w:id="11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5640C51A" w14:textId="77777777" w:rsidR="00073365" w:rsidRDefault="00073365" w:rsidP="00FE274E">
      <w:pPr>
        <w:rPr>
          <w:b/>
          <w:u w:val="single"/>
          <w:lang w:val="en-GB"/>
        </w:rPr>
      </w:pPr>
    </w:p>
    <w:p w14:paraId="0DD64BCB" w14:textId="77777777" w:rsidR="00CA18C3" w:rsidRPr="00641841" w:rsidRDefault="00CA18C3" w:rsidP="00FE274E">
      <w:pPr>
        <w:rPr>
          <w:b/>
          <w:u w:val="single"/>
          <w:lang w:val="en-GB"/>
        </w:rPr>
      </w:pPr>
    </w:p>
    <w:p w14:paraId="712659F3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6755A9C0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5C5E08EF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1E899F07" w14:textId="77777777" w:rsidR="00FE274E" w:rsidRPr="00641841" w:rsidRDefault="00FE274E" w:rsidP="00FE274E">
      <w:pPr>
        <w:rPr>
          <w:b/>
          <w:lang w:val="en-GB"/>
        </w:rPr>
      </w:pPr>
    </w:p>
    <w:p w14:paraId="20A6A018" w14:textId="77777777" w:rsidR="00FE274E" w:rsidRPr="00641841" w:rsidRDefault="00FE274E" w:rsidP="00FE274E">
      <w:pPr>
        <w:rPr>
          <w:b/>
          <w:lang w:val="en-GB"/>
        </w:rPr>
      </w:pPr>
    </w:p>
    <w:p w14:paraId="33587650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63BF9A60" w14:textId="77777777" w:rsidR="00405B86" w:rsidRDefault="00405B86" w:rsidP="00FE274E">
      <w:pPr>
        <w:rPr>
          <w:b/>
          <w:lang w:val="en-GB"/>
        </w:rPr>
      </w:pPr>
    </w:p>
    <w:p w14:paraId="4892415F" w14:textId="77777777" w:rsidR="00405B86" w:rsidRDefault="00405B86" w:rsidP="00405B86">
      <w:pPr>
        <w:rPr>
          <w:b/>
          <w:lang w:val="en-GB"/>
        </w:rPr>
      </w:pPr>
    </w:p>
    <w:p w14:paraId="2DE2B3F4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6D1E5455" w14:textId="77777777" w:rsidR="00405B86" w:rsidRDefault="00405B86" w:rsidP="00FE274E">
      <w:pPr>
        <w:rPr>
          <w:b/>
          <w:lang w:val="en-GB"/>
        </w:rPr>
      </w:pPr>
    </w:p>
    <w:p w14:paraId="3F961FAA" w14:textId="77777777" w:rsidR="006A137A" w:rsidRDefault="006A137A" w:rsidP="00FE274E">
      <w:pPr>
        <w:rPr>
          <w:b/>
          <w:lang w:val="en-GB"/>
        </w:rPr>
      </w:pPr>
    </w:p>
    <w:p w14:paraId="7D498E0D" w14:textId="77777777" w:rsidR="006A137A" w:rsidRDefault="006A137A" w:rsidP="00FE274E">
      <w:pPr>
        <w:rPr>
          <w:b/>
          <w:lang w:val="en-GB"/>
        </w:rPr>
      </w:pPr>
    </w:p>
    <w:p w14:paraId="09DB8C00" w14:textId="77777777" w:rsidR="006A137A" w:rsidRDefault="006A137A" w:rsidP="00FE274E">
      <w:pPr>
        <w:rPr>
          <w:b/>
          <w:lang w:val="en-GB"/>
        </w:rPr>
      </w:pPr>
    </w:p>
    <w:p w14:paraId="46969878" w14:textId="77777777" w:rsidR="006A137A" w:rsidRDefault="006A137A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6A137A" w14:paraId="08FFE88C" w14:textId="77777777" w:rsidTr="00EF5A70">
        <w:tc>
          <w:tcPr>
            <w:tcW w:w="13176" w:type="dxa"/>
            <w:gridSpan w:val="2"/>
          </w:tcPr>
          <w:p w14:paraId="1A63FD7A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6A137A" w14:paraId="36F7BDB9" w14:textId="77777777" w:rsidTr="00EF5A70">
        <w:tc>
          <w:tcPr>
            <w:tcW w:w="6588" w:type="dxa"/>
          </w:tcPr>
          <w:p w14:paraId="5C88F150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0C9E7B95" w14:textId="77777777" w:rsidR="006A137A" w:rsidRDefault="006A137A" w:rsidP="00EF5A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59363DB1" w14:textId="77777777" w:rsidR="006A137A" w:rsidRPr="00641841" w:rsidRDefault="006A137A" w:rsidP="00FE274E">
      <w:pPr>
        <w:rPr>
          <w:b/>
          <w:lang w:val="en-GB"/>
        </w:rPr>
      </w:pPr>
    </w:p>
    <w:sectPr w:rsidR="006A137A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1DBCC" w14:textId="77777777" w:rsidR="003C3593" w:rsidRDefault="003C3593">
      <w:r>
        <w:separator/>
      </w:r>
    </w:p>
  </w:endnote>
  <w:endnote w:type="continuationSeparator" w:id="0">
    <w:p w14:paraId="53DC5691" w14:textId="77777777" w:rsidR="003C3593" w:rsidRDefault="003C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8335F" w14:textId="77777777" w:rsidR="00E96BCB" w:rsidRDefault="00E96BCB" w:rsidP="00E96BC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03E2">
      <w:rPr>
        <w:noProof/>
      </w:rPr>
      <w:t>1</w:t>
    </w:r>
    <w:r>
      <w:fldChar w:fldCharType="end"/>
    </w:r>
    <w:r>
      <w:t xml:space="preserve"> of </w:t>
    </w:r>
    <w:r w:rsidR="006B3683">
      <w:fldChar w:fldCharType="begin"/>
    </w:r>
    <w:r w:rsidR="006B3683">
      <w:instrText xml:space="preserve"> NUMPAGES </w:instrText>
    </w:r>
    <w:r w:rsidR="006B3683">
      <w:fldChar w:fldCharType="separate"/>
    </w:r>
    <w:r w:rsidR="00F303E2">
      <w:rPr>
        <w:noProof/>
      </w:rPr>
      <w:t>4</w:t>
    </w:r>
    <w:r w:rsidR="006B36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9A730" w14:textId="77777777" w:rsidR="003C3593" w:rsidRDefault="003C3593">
      <w:r>
        <w:separator/>
      </w:r>
    </w:p>
  </w:footnote>
  <w:footnote w:type="continuationSeparator" w:id="0">
    <w:p w14:paraId="4998AC4C" w14:textId="77777777" w:rsidR="003C3593" w:rsidRDefault="003C3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2814" w14:textId="77777777" w:rsidR="006A137A" w:rsidRPr="006A137A" w:rsidRDefault="006A137A" w:rsidP="006A137A">
    <w:pPr>
      <w:pStyle w:val="Header"/>
    </w:pPr>
    <w:r w:rsidRPr="00130B79">
      <w:rPr>
        <w:b/>
        <w:sz w:val="28"/>
        <w:szCs w:val="28"/>
        <w:u w:val="single"/>
      </w:rPr>
      <w:t xml:space="preserve">GMP Assay </w:t>
    </w:r>
    <w:r w:rsidR="00F303E2">
      <w:rPr>
        <w:b/>
        <w:sz w:val="28"/>
        <w:szCs w:val="28"/>
        <w:u w:val="single"/>
      </w:rPr>
      <w:t xml:space="preserve">005070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ab/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1304F6"/>
    <w:rsid w:val="001314D1"/>
    <w:rsid w:val="00151B57"/>
    <w:rsid w:val="00155AAC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5311"/>
    <w:rsid w:val="00280BDE"/>
    <w:rsid w:val="002824DA"/>
    <w:rsid w:val="00291673"/>
    <w:rsid w:val="002A04C8"/>
    <w:rsid w:val="002C7BFA"/>
    <w:rsid w:val="002D5E2A"/>
    <w:rsid w:val="002E608C"/>
    <w:rsid w:val="002F26FC"/>
    <w:rsid w:val="00312C84"/>
    <w:rsid w:val="003352F7"/>
    <w:rsid w:val="00353AEB"/>
    <w:rsid w:val="00392146"/>
    <w:rsid w:val="003957BC"/>
    <w:rsid w:val="00397AEF"/>
    <w:rsid w:val="003C16DE"/>
    <w:rsid w:val="003C3593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4B59"/>
    <w:rsid w:val="005A1CD1"/>
    <w:rsid w:val="005B0B54"/>
    <w:rsid w:val="005B2192"/>
    <w:rsid w:val="00611EF9"/>
    <w:rsid w:val="00633F34"/>
    <w:rsid w:val="00641841"/>
    <w:rsid w:val="00656944"/>
    <w:rsid w:val="00681D03"/>
    <w:rsid w:val="00685FFB"/>
    <w:rsid w:val="00695F2C"/>
    <w:rsid w:val="006A137A"/>
    <w:rsid w:val="006B1354"/>
    <w:rsid w:val="006B2FF0"/>
    <w:rsid w:val="006B3683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6A7D"/>
    <w:rsid w:val="007A32F0"/>
    <w:rsid w:val="007C662E"/>
    <w:rsid w:val="008262FB"/>
    <w:rsid w:val="00842763"/>
    <w:rsid w:val="0086327E"/>
    <w:rsid w:val="008759A8"/>
    <w:rsid w:val="00891247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1BBC"/>
    <w:rsid w:val="00972895"/>
    <w:rsid w:val="00973284"/>
    <w:rsid w:val="00982EC0"/>
    <w:rsid w:val="00984C9F"/>
    <w:rsid w:val="00995845"/>
    <w:rsid w:val="009A0449"/>
    <w:rsid w:val="009C261B"/>
    <w:rsid w:val="009C4C80"/>
    <w:rsid w:val="009D045D"/>
    <w:rsid w:val="009D23A9"/>
    <w:rsid w:val="00A07D25"/>
    <w:rsid w:val="00A14804"/>
    <w:rsid w:val="00A307EB"/>
    <w:rsid w:val="00A3268C"/>
    <w:rsid w:val="00A33807"/>
    <w:rsid w:val="00A46B2A"/>
    <w:rsid w:val="00A5201D"/>
    <w:rsid w:val="00A5424A"/>
    <w:rsid w:val="00A60143"/>
    <w:rsid w:val="00A80A6B"/>
    <w:rsid w:val="00A84C02"/>
    <w:rsid w:val="00AC3D9D"/>
    <w:rsid w:val="00B00AA3"/>
    <w:rsid w:val="00B04AB2"/>
    <w:rsid w:val="00B06191"/>
    <w:rsid w:val="00B3666E"/>
    <w:rsid w:val="00B47E52"/>
    <w:rsid w:val="00B63858"/>
    <w:rsid w:val="00B91A03"/>
    <w:rsid w:val="00BD1643"/>
    <w:rsid w:val="00BF36FE"/>
    <w:rsid w:val="00C23367"/>
    <w:rsid w:val="00C442DA"/>
    <w:rsid w:val="00C533CD"/>
    <w:rsid w:val="00C76831"/>
    <w:rsid w:val="00C8418B"/>
    <w:rsid w:val="00CA18C3"/>
    <w:rsid w:val="00CB59C7"/>
    <w:rsid w:val="00CC4024"/>
    <w:rsid w:val="00CC75A8"/>
    <w:rsid w:val="00CD2CDB"/>
    <w:rsid w:val="00D01CC9"/>
    <w:rsid w:val="00D26AD7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77FF"/>
    <w:rsid w:val="00E4122D"/>
    <w:rsid w:val="00E679A0"/>
    <w:rsid w:val="00E749F0"/>
    <w:rsid w:val="00E96BCB"/>
    <w:rsid w:val="00E97195"/>
    <w:rsid w:val="00EA069C"/>
    <w:rsid w:val="00EB2C67"/>
    <w:rsid w:val="00EB4C28"/>
    <w:rsid w:val="00EC1A5F"/>
    <w:rsid w:val="00EE17E4"/>
    <w:rsid w:val="00EF4DB9"/>
    <w:rsid w:val="00EF5A70"/>
    <w:rsid w:val="00F038C2"/>
    <w:rsid w:val="00F042A7"/>
    <w:rsid w:val="00F05A67"/>
    <w:rsid w:val="00F10BB9"/>
    <w:rsid w:val="00F21233"/>
    <w:rsid w:val="00F23889"/>
    <w:rsid w:val="00F244B4"/>
    <w:rsid w:val="00F303E2"/>
    <w:rsid w:val="00F51DDE"/>
    <w:rsid w:val="00F54E8D"/>
    <w:rsid w:val="00F55DBB"/>
    <w:rsid w:val="00F570F6"/>
    <w:rsid w:val="00F61725"/>
    <w:rsid w:val="00F73416"/>
    <w:rsid w:val="00F8300A"/>
    <w:rsid w:val="00F95AE5"/>
    <w:rsid w:val="00F96E59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45F22"/>
  <w15:chartTrackingRefBased/>
  <w15:docId w15:val="{CB3D6BE5-E233-4978-A556-9E9D37D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2010-03-30T16:46:00Z</cp:lastPrinted>
  <dcterms:created xsi:type="dcterms:W3CDTF">2020-10-06T10:23:00Z</dcterms:created>
  <dcterms:modified xsi:type="dcterms:W3CDTF">2020-10-06T10:23:00Z</dcterms:modified>
</cp:coreProperties>
</file>