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3420"/>
        <w:gridCol w:w="2202"/>
        <w:gridCol w:w="2298"/>
        <w:gridCol w:w="1260"/>
        <w:gridCol w:w="1620"/>
        <w:gridCol w:w="1440"/>
        <w:tblGridChange w:id="0">
          <w:tblGrid>
            <w:gridCol w:w="2473"/>
            <w:gridCol w:w="3420"/>
            <w:gridCol w:w="2202"/>
            <w:gridCol w:w="2298"/>
            <w:gridCol w:w="1260"/>
            <w:gridCol w:w="1620"/>
            <w:gridCol w:w="1440"/>
          </w:tblGrid>
        </w:tblGridChange>
      </w:tblGrid>
      <w:tr w:rsidR="00CF4CB6" w:rsidRPr="00CF4CB6" w14:paraId="4FBEAF17" w14:textId="77777777" w:rsidTr="005A1521">
        <w:trPr>
          <w:cantSplit/>
          <w:trHeight w:val="315"/>
          <w:tblHeader/>
          <w:jc w:val="center"/>
        </w:trPr>
        <w:tc>
          <w:tcPr>
            <w:tcW w:w="2473" w:type="dxa"/>
            <w:vMerge w:val="restart"/>
            <w:shd w:val="clear" w:color="auto" w:fill="auto"/>
            <w:noWrap/>
            <w:vAlign w:val="center"/>
          </w:tcPr>
          <w:p w14:paraId="55264E19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398EF3F1" w14:textId="77777777" w:rsid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106602</w:t>
            </w:r>
            <w:r w:rsidR="00CF4CB6" w:rsidRPr="00CF4CB6">
              <w:rPr>
                <w:b/>
                <w:bCs/>
              </w:rPr>
              <w:t>GMP</w:t>
            </w:r>
          </w:p>
          <w:p w14:paraId="3C313CB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420" w:type="dxa"/>
            <w:vMerge w:val="restart"/>
            <w:shd w:val="clear" w:color="auto" w:fill="auto"/>
            <w:noWrap/>
            <w:vAlign w:val="center"/>
          </w:tcPr>
          <w:p w14:paraId="47F416D8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Determination of the nucleotide sequence of specific cDNA transcripts generate</w:t>
            </w:r>
            <w:r w:rsidR="00941571">
              <w:rPr>
                <w:b/>
                <w:bCs/>
              </w:rPr>
              <w:t>d from mRNA expressed from the S</w:t>
            </w:r>
            <w:r>
              <w:rPr>
                <w:b/>
                <w:bCs/>
              </w:rPr>
              <w:t>ponsor’s expression vector.</w:t>
            </w:r>
          </w:p>
        </w:tc>
        <w:tc>
          <w:tcPr>
            <w:tcW w:w="8820" w:type="dxa"/>
            <w:gridSpan w:val="5"/>
            <w:shd w:val="clear" w:color="auto" w:fill="FFFF00"/>
            <w:noWrap/>
            <w:vAlign w:val="center"/>
          </w:tcPr>
          <w:p w14:paraId="7A1D43CB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D55F2" w:rsidRPr="00CF4CB6" w14:paraId="4DC65FD4" w14:textId="77777777" w:rsidTr="003E0C7D">
        <w:trPr>
          <w:cantSplit/>
          <w:trHeight w:val="930"/>
          <w:tblHeader/>
          <w:jc w:val="center"/>
        </w:trPr>
        <w:tc>
          <w:tcPr>
            <w:tcW w:w="2473" w:type="dxa"/>
            <w:vMerge/>
            <w:shd w:val="clear" w:color="auto" w:fill="auto"/>
            <w:noWrap/>
            <w:vAlign w:val="center"/>
          </w:tcPr>
          <w:p w14:paraId="614FF85E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420" w:type="dxa"/>
            <w:vMerge/>
            <w:shd w:val="clear" w:color="auto" w:fill="auto"/>
            <w:vAlign w:val="center"/>
          </w:tcPr>
          <w:p w14:paraId="53F82762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02" w:type="dxa"/>
            <w:vMerge w:val="restart"/>
            <w:shd w:val="clear" w:color="auto" w:fill="FFFF00"/>
            <w:vAlign w:val="center"/>
          </w:tcPr>
          <w:p w14:paraId="720BB06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98" w:type="dxa"/>
            <w:vMerge w:val="restart"/>
            <w:shd w:val="clear" w:color="auto" w:fill="FFFF00"/>
            <w:vAlign w:val="center"/>
          </w:tcPr>
          <w:p w14:paraId="457AEBB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17B15081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086A1EDD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A2EA80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1AF0E0A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5E7EEF1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CF4CB6" w:rsidRPr="00CF4CB6" w14:paraId="34D84E47" w14:textId="77777777" w:rsidTr="003E0C7D">
        <w:trPr>
          <w:cantSplit/>
          <w:trHeight w:val="300"/>
          <w:tblHeader/>
          <w:jc w:val="center"/>
        </w:trPr>
        <w:tc>
          <w:tcPr>
            <w:tcW w:w="2473" w:type="dxa"/>
            <w:shd w:val="clear" w:color="auto" w:fill="FFFF00"/>
            <w:noWrap/>
            <w:vAlign w:val="center"/>
          </w:tcPr>
          <w:p w14:paraId="4E571E68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420" w:type="dxa"/>
            <w:shd w:val="clear" w:color="auto" w:fill="FFFF00"/>
            <w:noWrap/>
            <w:vAlign w:val="center"/>
          </w:tcPr>
          <w:p w14:paraId="7F36662D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02" w:type="dxa"/>
            <w:vMerge/>
            <w:shd w:val="clear" w:color="auto" w:fill="FFFF00"/>
            <w:noWrap/>
            <w:vAlign w:val="center"/>
          </w:tcPr>
          <w:p w14:paraId="64FAC9D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98" w:type="dxa"/>
            <w:vMerge/>
            <w:shd w:val="clear" w:color="auto" w:fill="FFFF00"/>
            <w:noWrap/>
            <w:vAlign w:val="center"/>
          </w:tcPr>
          <w:p w14:paraId="041E93A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24123C6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6AA384F1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1E300FBB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5B6DFD" w:rsidRPr="00CF4CB6" w14:paraId="3AFE0714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93FCF5C" w14:textId="77777777" w:rsidR="005B6DFD" w:rsidRPr="00E3370A" w:rsidRDefault="00691267" w:rsidP="00DC0BC9">
            <w:r w:rsidRPr="00E3370A">
              <w:t>Extraction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002E6E5" w14:textId="77777777" w:rsidR="005B6DFD" w:rsidRPr="00E3370A" w:rsidRDefault="008F4308" w:rsidP="00DC0BC9">
            <w:r w:rsidRPr="00E3370A">
              <w:t xml:space="preserve">RNeasy </w:t>
            </w:r>
            <w:r w:rsidR="003E0C7D" w:rsidRPr="00E3370A">
              <w:t xml:space="preserve">Mini </w:t>
            </w:r>
            <w:r w:rsidR="00C81557" w:rsidRPr="00E3370A">
              <w:t>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A60BD4E" w14:textId="77777777" w:rsidR="005B6DFD" w:rsidRPr="00E3370A" w:rsidRDefault="002F5441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74104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C4B1236" w14:textId="77777777" w:rsidR="005B6DFD" w:rsidRPr="00E3370A" w:rsidRDefault="00456744" w:rsidP="00DC0BC9">
            <w:r w:rsidRPr="00E3370A">
              <w:t>A0000578</w:t>
            </w:r>
            <w:r w:rsidR="002F5441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7064FEC" w14:textId="77777777" w:rsidR="005B6DFD" w:rsidRPr="00E3370A" w:rsidRDefault="0058164B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834F451" w14:textId="77777777" w:rsidR="005B6DF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28D8A42" w14:textId="77777777" w:rsidR="005B6DF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72B253BD" w14:textId="77777777" w:rsidTr="003E0C7D">
        <w:trPr>
          <w:cantSplit/>
          <w:trHeight w:val="300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E6262E8" w14:textId="77777777" w:rsidR="004020AD" w:rsidRPr="00E3370A" w:rsidRDefault="004020A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F79338C" w14:textId="77777777" w:rsidR="004020AD" w:rsidRPr="00E3370A" w:rsidRDefault="004020AD" w:rsidP="00DC0BC9">
            <w:r w:rsidRPr="00E3370A">
              <w:t>Collection tubes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7BB76D3" w14:textId="77777777" w:rsidR="004020AD" w:rsidRPr="00E3370A" w:rsidRDefault="0071610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19201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DCA44E1" w14:textId="77777777" w:rsidR="004020AD" w:rsidRPr="00E3370A" w:rsidRDefault="004020AD" w:rsidP="00DC0BC9">
            <w:r w:rsidRPr="00E3370A">
              <w:t>A0000568</w:t>
            </w:r>
            <w:r w:rsidR="0071610D" w:rsidRPr="00E3370A"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3C16FD6" w14:textId="77777777" w:rsidR="004020AD" w:rsidRPr="00E3370A" w:rsidRDefault="00BF12FE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EEC4793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9829C49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F25D59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E4374D8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CE64D9F" w14:textId="77777777" w:rsidR="004020AD" w:rsidRPr="00E3370A" w:rsidRDefault="004020AD" w:rsidP="00DC0BC9">
            <w:pPr>
              <w:rPr>
                <w:ins w:id="1" w:author="Susan Rennie" w:date="2010-01-27T21:00:00Z"/>
              </w:rPr>
            </w:pPr>
            <w:r w:rsidRPr="00E3370A">
              <w:t xml:space="preserve">1x Phosphate Buffered Saline (PBS) </w:t>
            </w:r>
          </w:p>
          <w:p w14:paraId="6A3CADB7" w14:textId="77777777" w:rsidR="003E0C7D" w:rsidRPr="00E3370A" w:rsidRDefault="003E0C7D" w:rsidP="00DC0BC9">
            <w:pPr>
              <w:numPr>
                <w:ins w:id="2" w:author="Myra Arnott" w:date="2010-01-27T21:00:00Z"/>
              </w:numPr>
            </w:pPr>
            <w:r w:rsidRPr="00E3370A">
              <w:t>1x Dulbecco’s PBS + CA + MG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4E14755" w14:textId="77777777" w:rsidR="004020AD" w:rsidRPr="00E3370A" w:rsidRDefault="004020AD" w:rsidP="00DC0BC9">
            <w:pPr>
              <w:rPr>
                <w:ins w:id="3" w:author="Susan Rennie" w:date="2010-01-27T21:01:00Z"/>
                <w:color w:val="000000"/>
              </w:rPr>
            </w:pPr>
            <w:r w:rsidRPr="00E3370A">
              <w:rPr>
                <w:color w:val="000000"/>
              </w:rPr>
              <w:t>14040083</w:t>
            </w:r>
          </w:p>
          <w:p w14:paraId="417A5967" w14:textId="77777777" w:rsidR="003E0C7D" w:rsidRPr="00E3370A" w:rsidRDefault="003E0C7D" w:rsidP="00DC0BC9">
            <w:pPr>
              <w:numPr>
                <w:ins w:id="4" w:author="Myra Arnott" w:date="2010-01-27T21:01:00Z"/>
              </w:numPr>
              <w:rPr>
                <w:color w:val="000000"/>
              </w:rPr>
            </w:pPr>
          </w:p>
          <w:p w14:paraId="0DC48FE0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14040091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8D0347B" w14:textId="77777777" w:rsidR="004020AD" w:rsidRPr="00E3370A" w:rsidRDefault="004020AD" w:rsidP="00DC0BC9">
            <w:pPr>
              <w:rPr>
                <w:ins w:id="5" w:author="Susan Rennie" w:date="2010-01-27T21:01:00Z"/>
              </w:rPr>
            </w:pPr>
            <w:r w:rsidRPr="00E3370A">
              <w:t>100000856.100ml</w:t>
            </w:r>
          </w:p>
          <w:p w14:paraId="767A1DAF" w14:textId="77777777" w:rsidR="003E0C7D" w:rsidRPr="00E3370A" w:rsidRDefault="003E0C7D" w:rsidP="00DC0BC9">
            <w:pPr>
              <w:numPr>
                <w:ins w:id="6" w:author="Myra Arnott" w:date="2010-01-27T21:01:00Z"/>
              </w:numPr>
            </w:pPr>
          </w:p>
          <w:p w14:paraId="45D1BBF5" w14:textId="77777777" w:rsidR="004020AD" w:rsidRPr="00E3370A" w:rsidRDefault="004020AD" w:rsidP="00DC0BC9">
            <w:r w:rsidRPr="00E3370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2489BC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C4C213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555FF09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180AD8" w:rsidRPr="00CF4CB6" w14:paraId="5766550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97FA2C0" w14:textId="77777777" w:rsidR="00180AD8" w:rsidRPr="00E3370A" w:rsidRDefault="00180AD8" w:rsidP="00DC0BC9">
            <w:r w:rsidRPr="00E3370A">
              <w:t>Solvent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0936F9F" w14:textId="77777777" w:rsidR="00180AD8" w:rsidRPr="00E3370A" w:rsidRDefault="00180AD8" w:rsidP="00DC0BC9">
            <w:r w:rsidRPr="00E3370A">
              <w:t>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32E18BA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101074F</w:t>
            </w:r>
          </w:p>
          <w:p w14:paraId="7A777C0C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1533</w:t>
            </w:r>
            <w:r w:rsidR="00AD7D5D" w:rsidRPr="00E3370A">
              <w:rPr>
                <w:color w:val="000000"/>
              </w:rPr>
              <w:t>86F</w:t>
            </w:r>
          </w:p>
          <w:p w14:paraId="54DEC873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283047K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1BCD9CB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A00001044.UK</w:t>
            </w:r>
          </w:p>
          <w:p w14:paraId="44FBF772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A0000104</w:t>
            </w:r>
            <w:r w:rsidR="00AD7D5D" w:rsidRPr="00E3370A">
              <w:rPr>
                <w:rStyle w:val="Header"/>
              </w:rPr>
              <w:t xml:space="preserve"> </w:t>
            </w:r>
            <w:r w:rsidR="00AD7D5D" w:rsidRPr="00E3370A">
              <w:rPr>
                <w:rStyle w:val="x210"/>
                <w:rFonts w:ascii="Times New Roman" w:hAnsi="Times New Roman" w:cs="Times New Roman"/>
                <w:sz w:val="24"/>
                <w:szCs w:val="24"/>
              </w:rPr>
              <w:t>.</w:t>
            </w:r>
            <w:r w:rsidR="00AD7D5D" w:rsidRPr="00E3370A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2'5 L</w:t>
            </w:r>
          </w:p>
          <w:p w14:paraId="11509AD3" w14:textId="77777777" w:rsidR="00180AD8" w:rsidRPr="00E3370A" w:rsidRDefault="00180AD8" w:rsidP="00CD543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C5042EE" w14:textId="77777777" w:rsidR="00180AD8" w:rsidRPr="00E3370A" w:rsidRDefault="00180AD8" w:rsidP="00B10B88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E2479BC" w14:textId="77777777" w:rsidR="00180AD8" w:rsidRPr="00E3370A" w:rsidRDefault="00180AD8" w:rsidP="00B10B88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5EC989" w14:textId="77777777" w:rsidR="00180AD8" w:rsidRPr="00E3370A" w:rsidRDefault="00180AD8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059AD191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BD7BEBD" w14:textId="77777777" w:rsidR="004020A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EBD150D" w14:textId="77777777" w:rsidR="004020AD" w:rsidRPr="00E3370A" w:rsidRDefault="004020AD" w:rsidP="00DC0BC9">
            <w:r w:rsidRPr="00E3370A">
              <w:t>RNase Free DNase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6DD7CFF" w14:textId="77777777" w:rsidR="004020AD" w:rsidRPr="00E3370A" w:rsidRDefault="004020AD" w:rsidP="00DC0BC9">
            <w:r w:rsidRPr="00E3370A">
              <w:t>79254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A11246B" w14:textId="77777777" w:rsidR="004020AD" w:rsidRPr="00E3370A" w:rsidRDefault="004020AD" w:rsidP="00DC0BC9">
            <w:r w:rsidRPr="00E3370A">
              <w:t>A0000581</w:t>
            </w:r>
            <w:r w:rsidR="005A17AD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EAEF848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977D31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4E94F7B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71610D" w:rsidRPr="00CF4CB6" w14:paraId="191E34C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F665DC7" w14:textId="77777777" w:rsidR="0071610D" w:rsidRPr="00E3370A" w:rsidRDefault="0071610D" w:rsidP="00DC0BC9">
            <w:r w:rsidRPr="00E3370A">
              <w:t>Enzyme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5285450" w14:textId="77777777" w:rsidR="0071610D" w:rsidRPr="00E3370A" w:rsidRDefault="0071610D" w:rsidP="00DC0BC9">
            <w:r w:rsidRPr="00E3370A">
              <w:t>DNase I (amplification grade)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73763AB" w14:textId="77777777" w:rsidR="0071610D" w:rsidRPr="00E3370A" w:rsidRDefault="0071610D" w:rsidP="00DC0BC9">
            <w:r w:rsidRPr="00E3370A">
              <w:t>18068-015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2F77275" w14:textId="77777777" w:rsidR="0071610D" w:rsidRPr="00E3370A" w:rsidRDefault="0071610D" w:rsidP="00DC0BC9">
            <w:r w:rsidRPr="00E3370A">
              <w:t>100004765.</w:t>
            </w:r>
            <w:r w:rsidR="003E0C7D" w:rsidRPr="00E3370A">
              <w:t>100UN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9EEDC73" w14:textId="77777777" w:rsidR="0071610D" w:rsidRPr="00E3370A" w:rsidRDefault="0071610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B8C21D6" w14:textId="77777777" w:rsidR="0071610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FAE489" w14:textId="77777777" w:rsidR="0071610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32843BC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6DBD4C4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A7E4390" w14:textId="77777777" w:rsidR="004020AD" w:rsidRPr="00E3370A" w:rsidRDefault="004020AD" w:rsidP="00DC0BC9">
            <w:r w:rsidRPr="00E3370A">
              <w:t>β-mercaptoethanol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8F2B56B" w14:textId="77777777" w:rsidR="004020AD" w:rsidRPr="00E3370A" w:rsidRDefault="004020AD" w:rsidP="00DC0BC9">
            <w:r w:rsidRPr="00E3370A">
              <w:t>M3148</w:t>
            </w:r>
            <w:r w:rsidR="003E0C7D" w:rsidRPr="00E3370A">
              <w:t>-25ml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2269600" w14:textId="77777777" w:rsidR="004020AD" w:rsidRPr="00E3370A" w:rsidRDefault="00BE1F5A" w:rsidP="00DC0BC9">
            <w:r w:rsidRPr="00E3370A">
              <w:t>A0001303.25</w:t>
            </w:r>
            <w:r w:rsidR="005A17A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D55467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B7CC2C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C49490C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6AC68B3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5F5589F" w14:textId="77777777" w:rsidR="004020AD" w:rsidRPr="00E3370A" w:rsidRDefault="004020AD" w:rsidP="00DC0BC9">
            <w:r w:rsidRPr="00E3370A">
              <w:t>cDNA Preparation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05588C2" w14:textId="77777777" w:rsidR="004020AD" w:rsidRPr="00E3370A" w:rsidRDefault="004020AD" w:rsidP="00DC0BC9">
            <w:r w:rsidRPr="00E3370A">
              <w:rPr>
                <w:bCs/>
              </w:rPr>
              <w:t>ThermoScript. RT-PCR System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C6C2868" w14:textId="77777777" w:rsidR="004020AD" w:rsidRPr="00E3370A" w:rsidRDefault="004020AD" w:rsidP="00DC0BC9">
            <w:r w:rsidRPr="00E3370A">
              <w:t>11146016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C5704E3" w14:textId="77777777" w:rsidR="004020AD" w:rsidRPr="00E3370A" w:rsidRDefault="004020AD" w:rsidP="00DC0BC9">
            <w:r w:rsidRPr="00E3370A">
              <w:t>100000847</w:t>
            </w:r>
            <w:r w:rsidR="005A17AD" w:rsidRPr="00E3370A">
              <w:t>.100</w:t>
            </w:r>
            <w:r w:rsidR="003E0C7D" w:rsidRPr="00E3370A">
              <w:t>RXN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6337EF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657988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DF4289B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D58A25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DD78CB4" w14:textId="77777777" w:rsidR="004020AD" w:rsidRPr="00E3370A" w:rsidRDefault="004020AD" w:rsidP="00DC0BC9">
            <w:r w:rsidRPr="00E3370A">
              <w:t>cDNA Preparation 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13DB96C" w14:textId="77777777" w:rsidR="004020AD" w:rsidRPr="00E3370A" w:rsidRDefault="004020AD" w:rsidP="00DC0BC9">
            <w:r w:rsidRPr="00E3370A">
              <w:rPr>
                <w:bCs/>
              </w:rPr>
              <w:t>SuperScript. III First-Strand Synthesis System for RT-PCR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7FF2A85" w14:textId="77777777" w:rsidR="004020AD" w:rsidRPr="00E3370A" w:rsidRDefault="003E0C7D" w:rsidP="00DC0BC9">
            <w:r w:rsidRPr="00E3370A">
              <w:t>18080-051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30EF255" w14:textId="77777777" w:rsidR="004020AD" w:rsidRPr="00E3370A" w:rsidRDefault="003E0C7D" w:rsidP="00DC0BC9">
            <w:r w:rsidRPr="00E3370A">
              <w:t>100004396.50PK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F735B5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783850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B9424E7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3098F47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C579C39" w14:textId="77777777" w:rsidR="004020AD" w:rsidRPr="00E3370A" w:rsidRDefault="004020AD" w:rsidP="00DC0BC9">
            <w:r w:rsidRPr="00E3370A">
              <w:t>PCR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8110348" w14:textId="77777777" w:rsidR="004020AD" w:rsidRPr="00E3370A" w:rsidRDefault="004020AD" w:rsidP="00DC0BC9">
            <w:r w:rsidRPr="00E3370A">
              <w:t>Fast start Taq DNA polymerase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FB7D36B" w14:textId="77777777" w:rsidR="004020AD" w:rsidRPr="00E3370A" w:rsidRDefault="004020AD" w:rsidP="00DC0BC9">
            <w:r w:rsidRPr="00E3370A">
              <w:t>12032945001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A36B025" w14:textId="77777777" w:rsidR="004020AD" w:rsidRPr="00E3370A" w:rsidRDefault="004020AD" w:rsidP="00DC0BC9">
            <w:r w:rsidRPr="00E3370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F107A7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363CC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9C5B40B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973920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6E77DC7" w14:textId="77777777" w:rsidR="004020AD" w:rsidRPr="00E3370A" w:rsidRDefault="004020AD" w:rsidP="00DC0BC9">
            <w:r w:rsidRPr="00E3370A">
              <w:t>dNTPs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9D1217F" w14:textId="77777777" w:rsidR="004020AD" w:rsidRPr="00E3370A" w:rsidRDefault="004020AD" w:rsidP="00DC0BC9">
            <w:r w:rsidRPr="00E3370A">
              <w:t>ATP, GTP, TTP and CTP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6FED5AF" w14:textId="77777777" w:rsidR="004020AD" w:rsidRPr="00E3370A" w:rsidRDefault="004020AD" w:rsidP="00DC0BC9">
            <w:r w:rsidRPr="00E3370A">
              <w:t>N8080007</w:t>
            </w:r>
            <w:r w:rsidR="003E0C7D" w:rsidRPr="00E3370A">
              <w:t xml:space="preserve"> (10mM)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9587E88" w14:textId="77777777" w:rsidR="004020AD" w:rsidRPr="00E3370A" w:rsidRDefault="004020AD" w:rsidP="00DC0BC9">
            <w:r w:rsidRPr="00E3370A">
              <w:t>A0000294</w:t>
            </w:r>
            <w:r w:rsidR="005A17AD" w:rsidRPr="00E3370A">
              <w:t>.</w:t>
            </w:r>
            <w:r w:rsidR="003E0C7D" w:rsidRPr="00E3370A">
              <w:t>10MM</w:t>
            </w:r>
            <w:r w:rsidR="005A17AD" w:rsidRPr="00E3370A">
              <w:t>1 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2FAE6B9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E720D58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8769D0B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471473A5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1B6DB82" w14:textId="77777777" w:rsidR="004020AD" w:rsidRPr="00E3370A" w:rsidRDefault="004020AD" w:rsidP="00DC0BC9">
            <w:r w:rsidRPr="00E3370A">
              <w:t>Water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F0FDB73" w14:textId="77777777" w:rsidR="004020AD" w:rsidRPr="00E3370A" w:rsidRDefault="004020AD" w:rsidP="00DC0BC9">
            <w:r w:rsidRPr="00E3370A">
              <w:t>Nuclease Free Water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E62A0B9" w14:textId="77777777" w:rsidR="003E0C7D" w:rsidRPr="00E3370A" w:rsidRDefault="004020AD" w:rsidP="00DC0BC9">
            <w:pPr>
              <w:rPr>
                <w:ins w:id="7" w:author="Susan Rennie" w:date="2010-01-27T21:02:00Z"/>
              </w:rPr>
            </w:pPr>
            <w:r w:rsidRPr="00E3370A">
              <w:t xml:space="preserve">129115, </w:t>
            </w:r>
          </w:p>
          <w:p w14:paraId="18BC99CC" w14:textId="77777777" w:rsidR="004020AD" w:rsidRPr="00E3370A" w:rsidRDefault="004020AD" w:rsidP="00DC0BC9">
            <w:pPr>
              <w:numPr>
                <w:ins w:id="8" w:author="Myra Arnott" w:date="2010-01-27T21:02:00Z"/>
              </w:numPr>
            </w:pPr>
            <w:r w:rsidRPr="00E3370A">
              <w:t>P1193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664F09E" w14:textId="77777777" w:rsidR="004020AD" w:rsidRPr="00E3370A" w:rsidRDefault="004020AD" w:rsidP="00DC0BC9">
            <w:r w:rsidRPr="00E3370A">
              <w:t>100004189</w:t>
            </w:r>
            <w:r w:rsidR="005A17AD" w:rsidRPr="00E3370A">
              <w:t>.</w:t>
            </w:r>
            <w:r w:rsidR="003E0C7D" w:rsidRPr="00E3370A">
              <w:t>1000ML</w:t>
            </w:r>
            <w:r w:rsidR="00734290" w:rsidRPr="00E3370A">
              <w:t xml:space="preserve">, </w:t>
            </w:r>
            <w:r w:rsidRPr="00E3370A">
              <w:t>A0000551</w:t>
            </w:r>
            <w:r w:rsidR="005A17AD" w:rsidRPr="00E3370A">
              <w:t>.</w:t>
            </w:r>
            <w:r w:rsidR="003E0C7D" w:rsidRPr="00E3370A">
              <w:t>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6F9825" w14:textId="77777777" w:rsidR="004020AD" w:rsidRPr="00E3370A" w:rsidRDefault="00DE7C02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92C8682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30CC26" w14:textId="77777777" w:rsidR="004020AD" w:rsidRPr="00E3370A" w:rsidRDefault="0071610D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0F67B66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6A5505D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F08EE4E" w14:textId="77777777" w:rsidR="004020AD" w:rsidRPr="00E3370A" w:rsidRDefault="004020AD" w:rsidP="00DC0BC9">
            <w:r w:rsidRPr="00E3370A">
              <w:t>Agarose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4AAFD2D" w14:textId="77777777" w:rsidR="004020AD" w:rsidRPr="00E3370A" w:rsidRDefault="004020AD" w:rsidP="00DC0BC9">
            <w:r w:rsidRPr="00E3370A">
              <w:t xml:space="preserve">15510-027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EBF9531" w14:textId="77777777" w:rsidR="004020AD" w:rsidRPr="00E3370A" w:rsidRDefault="004020AD" w:rsidP="00DC0BC9">
            <w:r w:rsidRPr="00E3370A">
              <w:t>100001257</w:t>
            </w:r>
            <w:r w:rsidR="00F607EF" w:rsidRPr="00E3370A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CB5D94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2D1DC5E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7FFE7AD" w14:textId="77777777" w:rsidR="004020AD" w:rsidRPr="00E3370A" w:rsidRDefault="005F3D80" w:rsidP="00DC0BC9">
            <w:pPr>
              <w:jc w:val="center"/>
              <w:rPr>
                <w:color w:val="000000"/>
              </w:rPr>
            </w:pPr>
            <w:r w:rsidRPr="00E3370A">
              <w:rPr>
                <w:color w:val="000000"/>
              </w:rPr>
              <w:t>N</w:t>
            </w:r>
          </w:p>
        </w:tc>
      </w:tr>
      <w:tr w:rsidR="004020AD" w:rsidRPr="00CF4CB6" w14:paraId="313A916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8CD9677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2120F2D" w14:textId="77777777" w:rsidR="004020AD" w:rsidRPr="00E3370A" w:rsidRDefault="003E0C7D" w:rsidP="00DC0BC9">
            <w:r w:rsidRPr="00E3370A">
              <w:t xml:space="preserve">10x </w:t>
            </w:r>
            <w:r w:rsidR="004020AD" w:rsidRPr="00E3370A">
              <w:t>Blue Juice</w:t>
            </w:r>
            <w:r w:rsidRPr="00E3370A">
              <w:t xml:space="preserve"> Loading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9DCF0D0" w14:textId="77777777" w:rsidR="004020AD" w:rsidRPr="00E3370A" w:rsidRDefault="004020AD" w:rsidP="00DC0BC9">
            <w:r w:rsidRPr="00E3370A">
              <w:t xml:space="preserve">10816015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C0F2FA2" w14:textId="77777777" w:rsidR="004020AD" w:rsidRPr="00E3370A" w:rsidRDefault="004020AD" w:rsidP="00DC0BC9">
            <w:r w:rsidRPr="00E3370A">
              <w:t>100000721</w:t>
            </w:r>
            <w:r w:rsidR="00F607EF" w:rsidRPr="00E3370A">
              <w:t>.</w:t>
            </w:r>
            <w:r w:rsidR="003E0C7D" w:rsidRPr="00E3370A">
              <w:t>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DA32C0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7DDAC2A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E229F00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F0F18F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EE7E991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1F8236A" w14:textId="77777777" w:rsidR="004020AD" w:rsidRPr="00E3370A" w:rsidRDefault="004020AD" w:rsidP="00DC0BC9">
            <w:r w:rsidRPr="00E3370A">
              <w:t>Gel Star</w:t>
            </w:r>
            <w:r w:rsidR="003E0C7D" w:rsidRPr="00E3370A">
              <w:t xml:space="preserve"> Nucleic Acid Stain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77354C6" w14:textId="77777777" w:rsidR="004020AD" w:rsidRPr="00E3370A" w:rsidRDefault="004020AD" w:rsidP="00DC0BC9">
            <w:r w:rsidRPr="00E3370A">
              <w:t>50535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E8823C5" w14:textId="77777777" w:rsidR="004020AD" w:rsidRPr="00E3370A" w:rsidRDefault="004020AD" w:rsidP="00DC0BC9">
            <w:r w:rsidRPr="00E3370A">
              <w:t>100004202</w:t>
            </w:r>
            <w:r w:rsidR="00F607EF" w:rsidRPr="00E3370A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D10F8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A4CF15A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4D3DE97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8A60F3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13E0BA8" w14:textId="77777777" w:rsidR="004020AD" w:rsidRPr="00E3370A" w:rsidRDefault="004020AD" w:rsidP="00DC0BC9">
            <w:r w:rsidRPr="00E3370A">
              <w:lastRenderedPageBreak/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45207E5" w14:textId="77777777" w:rsidR="004020AD" w:rsidRPr="00E3370A" w:rsidRDefault="004020AD" w:rsidP="00DC0BC9">
            <w:r w:rsidRPr="00E3370A">
              <w:t>Ethidium Bromide</w:t>
            </w:r>
            <w:r w:rsidR="003E0C7D" w:rsidRPr="00E3370A">
              <w:t xml:space="preserve"> 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A05AA30" w14:textId="77777777" w:rsidR="004020AD" w:rsidRPr="00E3370A" w:rsidRDefault="004020AD" w:rsidP="00DC0BC9">
            <w:r w:rsidRPr="00E3370A">
              <w:t>15585-011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65EF703" w14:textId="77777777" w:rsidR="004020AD" w:rsidRPr="00E3370A" w:rsidRDefault="004020AD" w:rsidP="00DC0BC9">
            <w:r w:rsidRPr="00E3370A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37066E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DFE89B9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8F636ED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6B9282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5A1B6A0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7E7DA37" w14:textId="77777777" w:rsidR="004020AD" w:rsidRPr="00E3370A" w:rsidRDefault="004020AD" w:rsidP="00DC0BC9">
            <w:r w:rsidRPr="00E3370A">
              <w:t>1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4AB2B66" w14:textId="77777777" w:rsidR="004020AD" w:rsidRPr="00E3370A" w:rsidRDefault="004020AD" w:rsidP="00DC0BC9">
            <w:r w:rsidRPr="00E3370A">
              <w:t>043-90296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5ACC378" w14:textId="77777777" w:rsidR="004020AD" w:rsidRPr="00E3370A" w:rsidRDefault="004020AD" w:rsidP="00DC0BC9">
            <w:r w:rsidRPr="00E3370A">
              <w:t>100000646</w:t>
            </w:r>
            <w:r w:rsidR="002B59A4" w:rsidRPr="00E3370A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2B59A4"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FD39D2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408A61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B09817B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A6DD8B3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845F2D3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0E816B43" w14:textId="77777777" w:rsidR="004020AD" w:rsidRPr="00E3370A" w:rsidRDefault="004020AD" w:rsidP="00DC0BC9">
            <w:r w:rsidRPr="00E3370A">
              <w:t>1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5FC9E51" w14:textId="77777777" w:rsidR="004020AD" w:rsidRPr="00E3370A" w:rsidRDefault="004020AD" w:rsidP="00DC0BC9">
            <w:r w:rsidRPr="00E3370A">
              <w:t>4390291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7524D04" w14:textId="77777777" w:rsidR="004020AD" w:rsidRPr="00E3370A" w:rsidRDefault="004020AD" w:rsidP="00DC0BC9">
            <w:r w:rsidRPr="00E3370A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613FC9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D8D7BC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5D93FB5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510CC9" w:rsidRPr="00CF4CB6" w14:paraId="553C128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31F0B9E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90D75E7" w14:textId="77777777" w:rsidR="00510CC9" w:rsidRPr="00E3370A" w:rsidRDefault="00510CC9" w:rsidP="00DC0BC9">
            <w:r w:rsidRPr="00E3370A">
              <w:t>10 x TBE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4710007" w14:textId="77777777" w:rsidR="00510CC9" w:rsidRPr="00E3370A" w:rsidRDefault="00510CC9" w:rsidP="00DC0BC9">
            <w:r w:rsidRPr="00E3370A">
              <w:t>15581-028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E1ACF9B" w14:textId="77777777" w:rsidR="00510CC9" w:rsidRPr="00E3370A" w:rsidRDefault="00510CC9" w:rsidP="00DC0BC9">
            <w:r w:rsidRPr="00E3370A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9B3698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E8A0B0F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0D70DE1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510CC9" w:rsidRPr="00CF4CB6" w14:paraId="2060E210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C9FC22C" w14:textId="77777777" w:rsidR="00510CC9" w:rsidRPr="00E3370A" w:rsidRDefault="00510CC9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7E90454" w14:textId="77777777" w:rsidR="00510CC9" w:rsidRPr="00E3370A" w:rsidRDefault="00510CC9" w:rsidP="00DC0BC9">
            <w:r w:rsidRPr="00E3370A">
              <w:t>10 x TAE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157C52F" w14:textId="77777777" w:rsidR="00510CC9" w:rsidRPr="00E3370A" w:rsidRDefault="00510CC9" w:rsidP="00DC0BC9">
            <w:r w:rsidRPr="00E3370A">
              <w:t>15558-034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F347E87" w14:textId="77777777" w:rsidR="00510CC9" w:rsidRPr="00E3370A" w:rsidRDefault="00510CC9" w:rsidP="00DC0BC9">
            <w:r w:rsidRPr="00E3370A">
              <w:t>100001259.10L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BE6F4CF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4A751B" w14:textId="77777777" w:rsidR="00510CC9" w:rsidRPr="00E3370A" w:rsidRDefault="00510CC9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17B405B" w14:textId="77777777" w:rsidR="00510CC9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5D8FD37B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FCD5528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348B519" w14:textId="77777777" w:rsidR="004020AD" w:rsidRPr="00E3370A" w:rsidRDefault="004020AD" w:rsidP="00DC0BC9">
            <w:r w:rsidRPr="00E3370A">
              <w:t>100bp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7586A8E" w14:textId="77777777" w:rsidR="004020AD" w:rsidRPr="00E3370A" w:rsidRDefault="004020AD" w:rsidP="00DC0BC9">
            <w:r w:rsidRPr="00E3370A">
              <w:t>15628-019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5FCA7B1" w14:textId="77777777" w:rsidR="004020AD" w:rsidRPr="00E3370A" w:rsidRDefault="005B7856" w:rsidP="00DC0BC9">
            <w:r w:rsidRPr="00E3370A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8BA36E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D8EA4D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EA1503C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A50EC3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1B0ECAC" w14:textId="77777777" w:rsidR="004020AD" w:rsidRPr="00E3370A" w:rsidRDefault="004020AD" w:rsidP="00DC0BC9"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B747E44" w14:textId="77777777" w:rsidR="004020AD" w:rsidRPr="00E3370A" w:rsidRDefault="004020AD" w:rsidP="00DC0BC9">
            <w:r w:rsidRPr="00E3370A">
              <w:t>1Kb DNA 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F1CD33E" w14:textId="77777777" w:rsidR="004020AD" w:rsidRPr="00E3370A" w:rsidRDefault="004020AD" w:rsidP="00DC0BC9">
            <w:r w:rsidRPr="00E3370A">
              <w:t xml:space="preserve">15615-016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FE0B182" w14:textId="77777777" w:rsidR="004020AD" w:rsidRPr="00E3370A" w:rsidRDefault="004020AD" w:rsidP="00DC0BC9">
            <w:r w:rsidRPr="00E3370A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A06CD1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1F62DB1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43A654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7374CE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D82ABA9" w14:textId="77777777" w:rsidR="004020AD" w:rsidRPr="00E3370A" w:rsidRDefault="004020A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39003648" w14:textId="77777777" w:rsidR="004020AD" w:rsidRPr="00E3370A" w:rsidRDefault="004020AD" w:rsidP="00DC0BC9">
            <w:r w:rsidRPr="00E3370A">
              <w:t>PCR 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82F315C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28104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5858205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DD9CD5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7A83090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A5C04F8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6E97D1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F8EE7BA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85CBD49" w14:textId="77777777" w:rsidR="004020AD" w:rsidRPr="00E3370A" w:rsidRDefault="004020AD" w:rsidP="00DC0BC9">
            <w:r w:rsidRPr="00E3370A">
              <w:t>Buffer QG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8D676F4" w14:textId="77777777" w:rsidR="004020AD" w:rsidRPr="00E3370A" w:rsidRDefault="004020AD" w:rsidP="00DC0BC9">
            <w:r w:rsidRPr="00E3370A">
              <w:t>19063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569E5BE3" w14:textId="77777777" w:rsidR="004020AD" w:rsidRPr="00E3370A" w:rsidRDefault="004020AD" w:rsidP="00DC0BC9">
            <w:r w:rsidRPr="00E3370A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37E703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FA625DF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407B64C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3581327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670C262" w14:textId="77777777" w:rsidR="004020AD" w:rsidRPr="00E3370A" w:rsidRDefault="004020AD" w:rsidP="00DC0BC9">
            <w:pPr>
              <w:rPr>
                <w:b/>
              </w:rPr>
            </w:pPr>
            <w:r w:rsidRPr="00E3370A">
              <w:t>Molecular Weight Marker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EDDFA12" w14:textId="77777777" w:rsidR="004020AD" w:rsidRPr="00E3370A" w:rsidRDefault="004020AD" w:rsidP="00DC0BC9">
            <w:r w:rsidRPr="00E3370A">
              <w:t>Low</w:t>
            </w:r>
            <w:r w:rsidR="003E0C7D" w:rsidRPr="00E3370A">
              <w:t xml:space="preserve"> DNA</w:t>
            </w:r>
            <w:r w:rsidRPr="00E3370A">
              <w:t xml:space="preserve"> Mass </w:t>
            </w:r>
            <w:r w:rsidR="003E0C7D" w:rsidRPr="00E3370A">
              <w:t>Ladder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4CF87E4" w14:textId="77777777" w:rsidR="004020AD" w:rsidRPr="00E3370A" w:rsidRDefault="004020AD" w:rsidP="00DC0BC9">
            <w:r w:rsidRPr="00E3370A">
              <w:t xml:space="preserve">10068013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89CF957" w14:textId="77777777" w:rsidR="004020AD" w:rsidRPr="00E3370A" w:rsidRDefault="004020AD" w:rsidP="00DC0BC9">
            <w:r w:rsidRPr="00E3370A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164B55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754D5B7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C97C585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FD33AA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87AE7F0" w14:textId="77777777" w:rsidR="004020AD" w:rsidRPr="00E3370A" w:rsidRDefault="004020AD" w:rsidP="00DC0BC9">
            <w:r w:rsidRPr="00E3370A">
              <w:t>DNA sequencing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E20A5B2" w14:textId="77777777" w:rsidR="004020AD" w:rsidRPr="00E3370A" w:rsidRDefault="004020AD" w:rsidP="00DC0BC9">
            <w:r w:rsidRPr="00E3370A">
              <w:t>BigDye Terminator v3.1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58190C1" w14:textId="77777777" w:rsidR="004020AD" w:rsidRPr="00E3370A" w:rsidRDefault="00D0020F" w:rsidP="00DC0BC9">
            <w:r w:rsidRPr="00E3370A">
              <w:t>4337456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69B15F3" w14:textId="77777777" w:rsidR="004020AD" w:rsidRPr="00E3370A" w:rsidRDefault="004020AD" w:rsidP="00DC0BC9">
            <w:r w:rsidRPr="00E3370A">
              <w:t>A0001976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A6035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9D9ED9B" w14:textId="77777777" w:rsidR="004020AD" w:rsidRPr="00E3370A" w:rsidRDefault="002E69E3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87D091B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61990276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757F184C" w14:textId="77777777" w:rsidR="004020AD" w:rsidRPr="00E3370A" w:rsidRDefault="004020AD" w:rsidP="00DC0BC9">
            <w:r w:rsidRPr="00E3370A">
              <w:t>Polymer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7D41BD0" w14:textId="77777777" w:rsidR="004020AD" w:rsidRPr="00E3370A" w:rsidRDefault="004020AD" w:rsidP="00DC0BC9">
            <w:r w:rsidRPr="00E3370A">
              <w:t>POP 7</w:t>
            </w:r>
            <w:r w:rsidR="003E0C7D" w:rsidRPr="00E3370A">
              <w:t xml:space="preserve"> Polymer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F3BCC50" w14:textId="77777777" w:rsidR="004020AD" w:rsidRPr="00E3370A" w:rsidRDefault="004020AD" w:rsidP="00DC0BC9">
            <w:r w:rsidRPr="00E3370A">
              <w:t>4352759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419D310" w14:textId="77777777" w:rsidR="004020AD" w:rsidRPr="00E3370A" w:rsidRDefault="004020AD" w:rsidP="00DC0BC9">
            <w:r w:rsidRPr="00E3370A">
              <w:t>A0001975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DC2B08D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FC03B6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F274BF0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2694477F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4600659F" w14:textId="77777777" w:rsidR="004020AD" w:rsidRPr="00E3370A" w:rsidRDefault="004020AD" w:rsidP="00DC0BC9">
            <w:r w:rsidRPr="00E3370A">
              <w:t>Reagent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8476F2A" w14:textId="77777777" w:rsidR="004020AD" w:rsidRPr="00E3370A" w:rsidRDefault="004020AD" w:rsidP="00DC0BC9">
            <w:r w:rsidRPr="00E3370A">
              <w:t>Betaine</w:t>
            </w:r>
            <w:ins w:id="9" w:author="Susan Rennie" w:date="2010-01-27T21:05:00Z">
              <w:r w:rsidR="003E0C7D" w:rsidRPr="00E3370A">
                <w:t xml:space="preserve"> </w:t>
              </w:r>
            </w:ins>
            <w:r w:rsidR="003E0C7D" w:rsidRPr="00E3370A">
              <w:t>Solution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7804F0A" w14:textId="77777777" w:rsidR="004020AD" w:rsidRPr="00E3370A" w:rsidRDefault="004020AD" w:rsidP="00DC0BC9">
            <w:r w:rsidRPr="00E3370A">
              <w:t>B0300</w:t>
            </w:r>
            <w:r w:rsidR="003E0C7D" w:rsidRPr="00E3370A">
              <w:t>.1vl</w:t>
            </w:r>
            <w:r w:rsidRPr="00E3370A">
              <w:t xml:space="preserve"> 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6064EF9F" w14:textId="77777777" w:rsidR="004020AD" w:rsidRPr="00E3370A" w:rsidRDefault="004020AD" w:rsidP="00DC0BC9">
            <w:r w:rsidRPr="00E3370A">
              <w:t>100004892</w:t>
            </w:r>
            <w:r w:rsidR="001548B2" w:rsidRPr="00E3370A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B49A16C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2C26CF8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7DB63E6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10269E3E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1879DEB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AC1FE7C" w14:textId="77777777" w:rsidR="004020AD" w:rsidRPr="00E3370A" w:rsidRDefault="003E0C7D" w:rsidP="00DC0BC9">
            <w:r w:rsidRPr="00E3370A">
              <w:t xml:space="preserve">Big Dye Terminator </w:t>
            </w:r>
            <w:r w:rsidR="004020AD" w:rsidRPr="00E3370A">
              <w:t>5 x Sequencing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F4CCB24" w14:textId="77777777" w:rsidR="004020AD" w:rsidRPr="00E3370A" w:rsidRDefault="004020AD" w:rsidP="00DC0BC9">
            <w:r w:rsidRPr="00E3370A">
              <w:t>4336697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019F3BA" w14:textId="77777777" w:rsidR="004020AD" w:rsidRPr="00E3370A" w:rsidRDefault="004020AD" w:rsidP="00DC0BC9">
            <w:r w:rsidRPr="00E3370A">
              <w:t>100004321</w:t>
            </w:r>
            <w:r w:rsidR="001548B2" w:rsidRPr="00E3370A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EA803A1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EA02841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1352DB1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1D952B8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4917A2E" w14:textId="77777777" w:rsidR="004020AD" w:rsidRPr="00E3370A" w:rsidRDefault="004020AD" w:rsidP="00DC0BC9">
            <w:r w:rsidRPr="00E3370A">
              <w:t>Buffer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C08FF64" w14:textId="77777777" w:rsidR="004020AD" w:rsidRPr="00E3370A" w:rsidRDefault="004020AD" w:rsidP="00DC0BC9">
            <w:r w:rsidRPr="00E3370A">
              <w:t>10 x Genetic Analyser Buffer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03A8083" w14:textId="77777777" w:rsidR="004020AD" w:rsidRPr="00E3370A" w:rsidRDefault="004020AD" w:rsidP="00DC0BC9">
            <w:r w:rsidRPr="00E3370A">
              <w:t>4335613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F60EB9F" w14:textId="77777777" w:rsidR="004020AD" w:rsidRPr="00E3370A" w:rsidRDefault="004020AD" w:rsidP="00DC0BC9">
            <w:r w:rsidRPr="00E3370A">
              <w:t>A0001977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43BF7EC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BA2E54F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43F9F7" w14:textId="77777777" w:rsidR="004020AD" w:rsidRPr="00E3370A" w:rsidRDefault="00E00A04" w:rsidP="00DC0BC9">
            <w:pPr>
              <w:jc w:val="center"/>
            </w:pPr>
            <w:r w:rsidRPr="00E3370A">
              <w:t>KPES0553</w:t>
            </w:r>
          </w:p>
        </w:tc>
      </w:tr>
      <w:tr w:rsidR="004020AD" w:rsidRPr="00CF4CB6" w14:paraId="58E18DC9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19473C74" w14:textId="77777777" w:rsidR="004020AD" w:rsidRPr="00E3370A" w:rsidRDefault="004020AD" w:rsidP="00DC0BC9">
            <w:r w:rsidRPr="00E3370A">
              <w:t>DNA Sequencing Control Template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CE6FF49" w14:textId="77777777" w:rsidR="004020AD" w:rsidRPr="00E3370A" w:rsidRDefault="004020AD" w:rsidP="00DC0BC9">
            <w:r w:rsidRPr="00E3370A">
              <w:rPr>
                <w:bCs/>
              </w:rPr>
              <w:t>pGEM®-3Zf(+) Vector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4DC88DC" w14:textId="77777777" w:rsidR="004020AD" w:rsidRPr="00E3370A" w:rsidRDefault="004020AD" w:rsidP="00DC0BC9">
            <w:r w:rsidRPr="00E3370A">
              <w:t>P2271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3B7B24A2" w14:textId="77777777" w:rsidR="004020AD" w:rsidRPr="00E3370A" w:rsidRDefault="004020AD" w:rsidP="00DC0BC9">
            <w:r w:rsidRPr="00E3370A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E3923F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12638CF" w14:textId="77777777" w:rsidR="004020AD" w:rsidRPr="00E3370A" w:rsidRDefault="00A00472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25E5B4D" w14:textId="77777777" w:rsidR="004020AD" w:rsidRPr="00E3370A" w:rsidRDefault="005F3D80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4633743D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600938AD" w14:textId="77777777" w:rsidR="004020AD" w:rsidRPr="00E3370A" w:rsidRDefault="004020AD" w:rsidP="00DC0BC9">
            <w:r w:rsidRPr="00E3370A">
              <w:t>DNA Sequencing Control Primer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CD02AD3" w14:textId="77777777" w:rsidR="004020AD" w:rsidRPr="00E3370A" w:rsidRDefault="004020AD" w:rsidP="00DC0BC9">
            <w:r w:rsidRPr="00E3370A">
              <w:t>–21 M13 primer (forward)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907C2A9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9C39758" w14:textId="77777777" w:rsidR="004020AD" w:rsidRPr="00E3370A" w:rsidRDefault="004020A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F9215E2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25E7651" w14:textId="77777777" w:rsidR="004020AD" w:rsidRPr="00E3370A" w:rsidRDefault="00A00472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EDB486" w14:textId="77777777" w:rsidR="004020AD" w:rsidRPr="00E3370A" w:rsidRDefault="00A00472" w:rsidP="00DC0BC9">
            <w:pPr>
              <w:jc w:val="center"/>
            </w:pPr>
            <w:r w:rsidRPr="00E3370A">
              <w:t>BA5082</w:t>
            </w:r>
          </w:p>
        </w:tc>
      </w:tr>
      <w:tr w:rsidR="004020AD" w:rsidRPr="00CF4CB6" w14:paraId="59D50D1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EFF26CC" w14:textId="77777777" w:rsidR="004020AD" w:rsidRPr="00E3370A" w:rsidRDefault="004020AD" w:rsidP="00DC0BC9">
            <w:r w:rsidRPr="00E3370A">
              <w:t>3130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D802365" w14:textId="77777777" w:rsidR="004020AD" w:rsidRPr="00E3370A" w:rsidRDefault="004020AD" w:rsidP="00DC0BC9">
            <w:r w:rsidRPr="00E3370A">
              <w:t>36 cm, 50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7DAB7E1" w14:textId="77777777" w:rsidR="004020AD" w:rsidRPr="00E3370A" w:rsidRDefault="004020AD" w:rsidP="00DC0BC9">
            <w:r w:rsidRPr="00E3370A">
              <w:t xml:space="preserve">4333464, </w:t>
            </w:r>
          </w:p>
          <w:p w14:paraId="3CCCF294" w14:textId="77777777" w:rsidR="004020AD" w:rsidRPr="00E3370A" w:rsidRDefault="004020AD" w:rsidP="00DC0BC9">
            <w:r w:rsidRPr="00E3370A">
              <w:t>4333466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D82E851" w14:textId="77777777" w:rsidR="004020AD" w:rsidRPr="00E3370A" w:rsidRDefault="004020AD" w:rsidP="00DC0BC9">
            <w:r w:rsidRPr="00E3370A">
              <w:t>100004183</w:t>
            </w:r>
            <w:r w:rsidR="001548B2" w:rsidRPr="00E3370A">
              <w:t>.EACH</w:t>
            </w:r>
            <w:r w:rsidRPr="00E3370A">
              <w:t xml:space="preserve">, </w:t>
            </w:r>
          </w:p>
          <w:p w14:paraId="42172904" w14:textId="77777777" w:rsidR="004020AD" w:rsidRPr="00E3370A" w:rsidRDefault="004020AD" w:rsidP="00DC0BC9">
            <w:r w:rsidRPr="00E3370A">
              <w:t>A0002206</w:t>
            </w:r>
            <w:r w:rsidR="001548B2" w:rsidRPr="00E3370A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D8D6422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447327D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A68997C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2E78CA7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D647D3A" w14:textId="77777777" w:rsidR="004020AD" w:rsidRPr="00E3370A" w:rsidRDefault="004020AD" w:rsidP="00DC0BC9">
            <w:r w:rsidRPr="00E3370A">
              <w:t>3130</w:t>
            </w:r>
            <w:r w:rsidRPr="00E3370A">
              <w:rPr>
                <w:i/>
              </w:rPr>
              <w:t>xl</w:t>
            </w:r>
            <w:r w:rsidRPr="00E3370A">
              <w:t xml:space="preserve"> Genetic Analyser Capillaries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732511A7" w14:textId="77777777" w:rsidR="004020AD" w:rsidRPr="00E3370A" w:rsidRDefault="004020AD" w:rsidP="00DC0BC9">
            <w:r w:rsidRPr="00E3370A">
              <w:t>50 cm, 80 cm capillar</w:t>
            </w:r>
            <w:r w:rsidR="003E0C7D" w:rsidRPr="00E3370A">
              <w:t>y arrays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0232FF9" w14:textId="77777777" w:rsidR="004020AD" w:rsidRPr="00E3370A" w:rsidRDefault="004020AD" w:rsidP="00DC0BC9">
            <w:r w:rsidRPr="00E3370A">
              <w:t>4315930,</w:t>
            </w:r>
          </w:p>
          <w:p w14:paraId="10F44A7D" w14:textId="77777777" w:rsidR="004020AD" w:rsidRPr="00E3370A" w:rsidRDefault="004020AD" w:rsidP="00DC0BC9">
            <w:r w:rsidRPr="00E3370A">
              <w:t>4319899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6DA4799" w14:textId="77777777" w:rsidR="004020AD" w:rsidRPr="00E3370A" w:rsidRDefault="004020AD" w:rsidP="00DC0BC9">
            <w:r w:rsidRPr="00E3370A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  <w:r w:rsidRPr="00E3370A">
              <w:t>,</w:t>
            </w:r>
          </w:p>
          <w:p w14:paraId="7EF9762B" w14:textId="77777777" w:rsidR="004020AD" w:rsidRPr="00E3370A" w:rsidRDefault="001548B2" w:rsidP="00DC0BC9">
            <w:r w:rsidRPr="00E3370A"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3375BA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DC44EF7" w14:textId="77777777" w:rsidR="004020AD" w:rsidRPr="00E3370A" w:rsidRDefault="00E65C44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F163B23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5C716C05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80B9B78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4057F1EF" w14:textId="77777777" w:rsidR="004020AD" w:rsidRPr="00E3370A" w:rsidRDefault="004020AD" w:rsidP="00DC0BC9">
            <w:r w:rsidRPr="00E3370A">
              <w:t>Sodium Acetate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8E93629" w14:textId="77777777" w:rsidR="004020AD" w:rsidRPr="00E3370A" w:rsidRDefault="004020AD" w:rsidP="00DC0BC9">
            <w:r w:rsidRPr="00E3370A">
              <w:t>AM9740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5CF6D00" w14:textId="77777777" w:rsidR="004020AD" w:rsidRPr="00E3370A" w:rsidRDefault="004020AD" w:rsidP="00DC0BC9">
            <w:r w:rsidRPr="00E3370A">
              <w:t>100004531.100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1959C5A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39BEC34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FC179FC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4020AD" w:rsidRPr="00CF4CB6" w14:paraId="0C9AC43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0649F3DB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E1CCB95" w14:textId="77777777" w:rsidR="004020AD" w:rsidRPr="00E3370A" w:rsidRDefault="004020AD" w:rsidP="00DC0BC9">
            <w:r w:rsidRPr="00E3370A">
              <w:t>EDTA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1BB07B8" w14:textId="77777777" w:rsidR="004020AD" w:rsidRPr="00E3370A" w:rsidRDefault="004020AD" w:rsidP="00DC0BC9">
            <w:r w:rsidRPr="00E3370A">
              <w:t>AM9260G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4F23E998" w14:textId="77777777" w:rsidR="004020AD" w:rsidRPr="00E3370A" w:rsidRDefault="004020AD" w:rsidP="00DC0BC9">
            <w:r w:rsidRPr="00E3370A">
              <w:t>100004533.100</w:t>
            </w:r>
            <w:r w:rsidR="003E0C7D" w:rsidRPr="00E3370A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C55E9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1C974D5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893E3E5" w14:textId="77777777" w:rsidR="004020AD" w:rsidRPr="00E3370A" w:rsidRDefault="00510CC9" w:rsidP="00DC0BC9">
            <w:pPr>
              <w:jc w:val="center"/>
            </w:pPr>
            <w:r w:rsidRPr="00E3370A">
              <w:rPr>
                <w:color w:val="000000"/>
              </w:rPr>
              <w:t>KPBT4413</w:t>
            </w:r>
          </w:p>
        </w:tc>
      </w:tr>
      <w:tr w:rsidR="004020AD" w:rsidRPr="00CF4CB6" w14:paraId="62CF930C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865A39B" w14:textId="77777777" w:rsidR="004020AD" w:rsidRPr="00E3370A" w:rsidRDefault="004020AD" w:rsidP="00DC0BC9">
            <w:r w:rsidRPr="00E3370A">
              <w:t>Chemical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E424B4C" w14:textId="77777777" w:rsidR="004020AD" w:rsidRPr="00E3370A" w:rsidRDefault="004020AD" w:rsidP="00DC0BC9">
            <w:r w:rsidRPr="00E3370A">
              <w:t>Hi-Di Formamide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04F8238" w14:textId="77777777" w:rsidR="004020AD" w:rsidRPr="00E3370A" w:rsidRDefault="004020AD" w:rsidP="00DC0BC9">
            <w:r w:rsidRPr="00E3370A">
              <w:t>4311320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75436F7D" w14:textId="77777777" w:rsidR="004020AD" w:rsidRPr="00E3370A" w:rsidRDefault="004020AD" w:rsidP="00DC0BC9">
            <w:r w:rsidRPr="00E3370A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71903C0" w14:textId="77777777" w:rsidR="004020AD" w:rsidRPr="00E3370A" w:rsidRDefault="004020A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5B1A19C" w14:textId="77777777" w:rsidR="004020AD" w:rsidRPr="00E3370A" w:rsidRDefault="00E65C44" w:rsidP="00DC0BC9">
            <w:pPr>
              <w:jc w:val="center"/>
            </w:pPr>
            <w:r w:rsidRPr="00E3370A">
              <w:t>Y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A91B4BE" w14:textId="77777777" w:rsidR="004020AD" w:rsidRPr="00E3370A" w:rsidRDefault="0071610D" w:rsidP="00DC0BC9">
            <w:pPr>
              <w:jc w:val="center"/>
            </w:pPr>
            <w:r w:rsidRPr="00E3370A">
              <w:t>N</w:t>
            </w:r>
          </w:p>
        </w:tc>
      </w:tr>
      <w:tr w:rsidR="00180AD8" w:rsidRPr="00CF4CB6" w14:paraId="32CAA97A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50490BC6" w14:textId="77777777" w:rsidR="00180AD8" w:rsidRPr="00E3370A" w:rsidRDefault="00180AD8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1D5591A9" w14:textId="77777777" w:rsidR="00180AD8" w:rsidRPr="00E3370A" w:rsidRDefault="00180AD8" w:rsidP="00DC0BC9">
            <w:r w:rsidRPr="00E3370A">
              <w:t>Big Dye X-terminator</w:t>
            </w:r>
            <w:ins w:id="10" w:author="Susan Rennie" w:date="2010-01-27T21:06:00Z">
              <w:r w:rsidR="003E0C7D" w:rsidRPr="00E3370A">
                <w:t xml:space="preserve"> </w:t>
              </w:r>
            </w:ins>
            <w:r w:rsidR="003E0C7D" w:rsidRPr="00E3370A">
              <w:t>Purification Kit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76C1B4FE" w14:textId="77777777" w:rsidR="00180AD8" w:rsidRPr="00E3370A" w:rsidRDefault="00180AD8" w:rsidP="00B10B88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4376484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004961BF" w14:textId="77777777" w:rsidR="00180AD8" w:rsidRPr="00E3370A" w:rsidRDefault="00180AD8" w:rsidP="00B10B88">
            <w:r w:rsidRPr="00E3370A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379E67" w14:textId="77777777" w:rsidR="00180AD8" w:rsidRPr="00E3370A" w:rsidRDefault="00180AD8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C489DE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8E9F78D" w14:textId="77777777" w:rsidR="00180AD8" w:rsidRPr="00E3370A" w:rsidRDefault="00180AD8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27BDF674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23D46B37" w14:textId="77777777" w:rsidR="003E0C7D" w:rsidRPr="00E3370A" w:rsidRDefault="003E0C7D" w:rsidP="00DC0BC9">
            <w:r w:rsidRPr="00E3370A">
              <w:t>Purification Kit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2721D1CF" w14:textId="77777777" w:rsidR="003E0C7D" w:rsidRPr="00E3370A" w:rsidRDefault="003E0C7D" w:rsidP="00DC0BC9">
            <w:r w:rsidRPr="00E3370A">
              <w:t>Big Dye X-terminator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77AA7D9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4376487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17860BC6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7E598A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3DB5DB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87691A3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  <w:tr w:rsidR="003E0C7D" w:rsidRPr="00CF4CB6" w14:paraId="48E7CAC2" w14:textId="77777777" w:rsidTr="003E0C7D">
        <w:trPr>
          <w:cantSplit/>
          <w:trHeight w:val="315"/>
          <w:jc w:val="center"/>
        </w:trPr>
        <w:tc>
          <w:tcPr>
            <w:tcW w:w="2473" w:type="dxa"/>
            <w:shd w:val="clear" w:color="auto" w:fill="auto"/>
            <w:noWrap/>
            <w:vAlign w:val="center"/>
          </w:tcPr>
          <w:p w14:paraId="3DA48A9F" w14:textId="77777777" w:rsidR="003E0C7D" w:rsidRPr="00E3370A" w:rsidRDefault="003E0C7D" w:rsidP="00DC0BC9">
            <w:r w:rsidRPr="00E3370A">
              <w:t>Consumables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6C66BE5D" w14:textId="77777777" w:rsidR="003E0C7D" w:rsidRPr="00E3370A" w:rsidRDefault="003E0C7D" w:rsidP="00DC0BC9">
            <w:r w:rsidRPr="00E3370A">
              <w:t>Wide bore pipette tips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CA1F65D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T-205-WB-C-L-R-S</w:t>
            </w:r>
          </w:p>
        </w:tc>
        <w:tc>
          <w:tcPr>
            <w:tcW w:w="2298" w:type="dxa"/>
            <w:shd w:val="clear" w:color="auto" w:fill="auto"/>
            <w:noWrap/>
            <w:vAlign w:val="center"/>
          </w:tcPr>
          <w:p w14:paraId="2C751BF0" w14:textId="77777777" w:rsidR="003E0C7D" w:rsidRPr="00E3370A" w:rsidRDefault="003E0C7D" w:rsidP="00DC0BC9">
            <w:pPr>
              <w:rPr>
                <w:color w:val="000000"/>
              </w:rPr>
            </w:pPr>
            <w:r w:rsidRPr="00E3370A">
              <w:rPr>
                <w:color w:val="000000"/>
              </w:rPr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E3370A"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BD8AF9" w14:textId="77777777" w:rsidR="003E0C7D" w:rsidRPr="00E3370A" w:rsidRDefault="003E0C7D" w:rsidP="00DC0BC9">
            <w:pPr>
              <w:jc w:val="center"/>
            </w:pPr>
            <w:r w:rsidRPr="00E3370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989428E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1CB2218" w14:textId="77777777" w:rsidR="003E0C7D" w:rsidRPr="00E3370A" w:rsidRDefault="003E0C7D" w:rsidP="00DC0BC9">
            <w:pPr>
              <w:jc w:val="center"/>
            </w:pPr>
            <w:r w:rsidRPr="00E3370A">
              <w:t>N</w:t>
            </w:r>
          </w:p>
        </w:tc>
      </w:tr>
    </w:tbl>
    <w:p w14:paraId="7F5A5EB9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48F0CEC6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59396D9A" w14:textId="77777777" w:rsidR="00CF4CB6" w:rsidRPr="0055206F" w:rsidRDefault="00CF4CB6" w:rsidP="00CF4CB6">
      <w:pPr>
        <w:rPr>
          <w:b/>
          <w:u w:val="single"/>
        </w:rPr>
      </w:pPr>
    </w:p>
    <w:p w14:paraId="0B2E8776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130F7D88" w14:textId="77777777" w:rsidR="00CF4CB6" w:rsidRPr="0055206F" w:rsidRDefault="00CF4CB6" w:rsidP="00CF4CB6">
      <w:pPr>
        <w:rPr>
          <w:b/>
        </w:rPr>
      </w:pPr>
    </w:p>
    <w:p w14:paraId="544F7EB5" w14:textId="77777777" w:rsidR="00CF4CB6" w:rsidRPr="0055206F" w:rsidRDefault="00CF4CB6" w:rsidP="00CF4CB6">
      <w:pPr>
        <w:rPr>
          <w:b/>
        </w:rPr>
      </w:pPr>
    </w:p>
    <w:p w14:paraId="08BCB75B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3A51A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AD2CA1E" w14:textId="77777777" w:rsidR="00CF4CB6" w:rsidRPr="0055206F" w:rsidRDefault="00CF4CB6" w:rsidP="00CF4CB6">
      <w:pPr>
        <w:rPr>
          <w:b/>
        </w:rPr>
      </w:pPr>
    </w:p>
    <w:p w14:paraId="13A0B33F" w14:textId="77777777" w:rsidR="00CF4CB6" w:rsidRPr="0055206F" w:rsidRDefault="00CF4CB6" w:rsidP="00CF4CB6">
      <w:pPr>
        <w:rPr>
          <w:b/>
        </w:rPr>
      </w:pPr>
    </w:p>
    <w:p w14:paraId="17094344" w14:textId="77777777" w:rsidR="00CF4CB6" w:rsidRPr="0055206F" w:rsidRDefault="00CF4CB6" w:rsidP="00CF4CB6">
      <w:r w:rsidRPr="0055206F">
        <w:rPr>
          <w:b/>
        </w:rPr>
        <w:t>Approval (</w:t>
      </w:r>
      <w:r w:rsidR="003A51A2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9665733" w14:textId="77777777" w:rsidR="00CF4CB6" w:rsidRPr="00053766" w:rsidRDefault="00CF4CB6" w:rsidP="00CF4CB6">
      <w:pPr>
        <w:rPr>
          <w:b/>
          <w:u w:val="single"/>
        </w:rPr>
      </w:pPr>
    </w:p>
    <w:p w14:paraId="462C3504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8FAAD1A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33CF7F56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597CDB6B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3A54C54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120459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2E1AE98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43A137A8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5FA84BE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16C343F1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5C124300" w14:textId="77777777" w:rsidR="0086136B" w:rsidRDefault="007A760E" w:rsidP="00592481">
            <w:r>
              <w:t>Date of approval</w:t>
            </w:r>
          </w:p>
        </w:tc>
      </w:tr>
    </w:tbl>
    <w:p w14:paraId="1AE10E03" w14:textId="77777777" w:rsidR="00CF4CB6" w:rsidRDefault="00CF4CB6" w:rsidP="00CF4CB6">
      <w:pPr>
        <w:jc w:val="right"/>
      </w:pPr>
    </w:p>
    <w:p w14:paraId="46E344BC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E000C" w14:textId="77777777" w:rsidR="00B5781A" w:rsidRDefault="00B5781A">
      <w:r>
        <w:separator/>
      </w:r>
    </w:p>
  </w:endnote>
  <w:endnote w:type="continuationSeparator" w:id="0">
    <w:p w14:paraId="417184EB" w14:textId="77777777" w:rsidR="00B5781A" w:rsidRDefault="00B5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CC39" w14:textId="77777777" w:rsidR="004F6B41" w:rsidRPr="00C01BEC" w:rsidRDefault="004F6B4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4</w:t>
    </w:r>
    <w:r>
      <w:fldChar w:fldCharType="end"/>
    </w:r>
    <w:r>
      <w:t xml:space="preserve"> of </w:t>
    </w:r>
    <w:fldSimple w:instr=" NUMPAGES ">
      <w:r w:rsidR="00ED24E7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106602GMP</w:t>
    </w:r>
  </w:p>
  <w:p w14:paraId="7B8086E9" w14:textId="77777777" w:rsidR="004F6B41" w:rsidRPr="00CB59C7" w:rsidRDefault="004F6B4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80D9C" w14:textId="77777777" w:rsidR="004F6B41" w:rsidRPr="00CF4CB6" w:rsidRDefault="004F6B4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24E7">
      <w:rPr>
        <w:noProof/>
      </w:rPr>
      <w:t>5</w:t>
    </w:r>
    <w:r>
      <w:fldChar w:fldCharType="end"/>
    </w:r>
    <w:r>
      <w:t xml:space="preserve"> of </w:t>
    </w:r>
    <w:fldSimple w:instr=" NUMPAGES ">
      <w:r w:rsidR="00ED24E7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106602GMP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0AA41" w14:textId="77777777" w:rsidR="00B5781A" w:rsidRDefault="00B5781A">
      <w:r>
        <w:separator/>
      </w:r>
    </w:p>
  </w:footnote>
  <w:footnote w:type="continuationSeparator" w:id="0">
    <w:p w14:paraId="5EEFD888" w14:textId="77777777" w:rsidR="00B5781A" w:rsidRDefault="00B5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A0F4C" w14:textId="77777777" w:rsidR="004F6B41" w:rsidRPr="00482D22" w:rsidRDefault="004F6B4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049AAFA" w14:textId="77777777" w:rsidR="004F6B41" w:rsidRPr="00C01BEC" w:rsidRDefault="004F6B4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5FF93" w14:textId="77777777" w:rsidR="004F6B41" w:rsidRPr="00482D22" w:rsidRDefault="004F6B4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FDA9F71" w14:textId="77777777" w:rsidR="004F6B41" w:rsidRPr="00CF4CB6" w:rsidRDefault="004F6B4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53766"/>
    <w:rsid w:val="000557C2"/>
    <w:rsid w:val="00055AA6"/>
    <w:rsid w:val="00066A73"/>
    <w:rsid w:val="00092532"/>
    <w:rsid w:val="000A004F"/>
    <w:rsid w:val="000E24C1"/>
    <w:rsid w:val="001028F2"/>
    <w:rsid w:val="001164FE"/>
    <w:rsid w:val="00135565"/>
    <w:rsid w:val="001548B2"/>
    <w:rsid w:val="00154CF6"/>
    <w:rsid w:val="00155AAC"/>
    <w:rsid w:val="00180AD8"/>
    <w:rsid w:val="00180E61"/>
    <w:rsid w:val="001A2AE3"/>
    <w:rsid w:val="001A50C2"/>
    <w:rsid w:val="001B7614"/>
    <w:rsid w:val="001C31A0"/>
    <w:rsid w:val="001F10D3"/>
    <w:rsid w:val="002021CD"/>
    <w:rsid w:val="00212E58"/>
    <w:rsid w:val="00231472"/>
    <w:rsid w:val="00231ED6"/>
    <w:rsid w:val="0023585F"/>
    <w:rsid w:val="00251D9B"/>
    <w:rsid w:val="0025788B"/>
    <w:rsid w:val="00257B7A"/>
    <w:rsid w:val="00265311"/>
    <w:rsid w:val="00270968"/>
    <w:rsid w:val="002807CC"/>
    <w:rsid w:val="00297704"/>
    <w:rsid w:val="002A04C8"/>
    <w:rsid w:val="002A101D"/>
    <w:rsid w:val="002A3F66"/>
    <w:rsid w:val="002B59A4"/>
    <w:rsid w:val="002B796E"/>
    <w:rsid w:val="002C27B4"/>
    <w:rsid w:val="002D5E2A"/>
    <w:rsid w:val="002D6090"/>
    <w:rsid w:val="002E0142"/>
    <w:rsid w:val="002E69E3"/>
    <w:rsid w:val="002F25CB"/>
    <w:rsid w:val="002F5441"/>
    <w:rsid w:val="00300CE6"/>
    <w:rsid w:val="00312C84"/>
    <w:rsid w:val="00320EAD"/>
    <w:rsid w:val="003301A3"/>
    <w:rsid w:val="00335B39"/>
    <w:rsid w:val="00335CD0"/>
    <w:rsid w:val="00336115"/>
    <w:rsid w:val="003428D7"/>
    <w:rsid w:val="0034523C"/>
    <w:rsid w:val="00370194"/>
    <w:rsid w:val="003701D7"/>
    <w:rsid w:val="00370F15"/>
    <w:rsid w:val="00374055"/>
    <w:rsid w:val="00392146"/>
    <w:rsid w:val="0039573A"/>
    <w:rsid w:val="003A069E"/>
    <w:rsid w:val="003A51A2"/>
    <w:rsid w:val="003A69D8"/>
    <w:rsid w:val="003B5F80"/>
    <w:rsid w:val="003C16DE"/>
    <w:rsid w:val="003C74D7"/>
    <w:rsid w:val="003D02F8"/>
    <w:rsid w:val="003E0C7D"/>
    <w:rsid w:val="003E1C9A"/>
    <w:rsid w:val="003F0357"/>
    <w:rsid w:val="003F7E7D"/>
    <w:rsid w:val="004020AD"/>
    <w:rsid w:val="00411AFA"/>
    <w:rsid w:val="00425860"/>
    <w:rsid w:val="004461B1"/>
    <w:rsid w:val="00456744"/>
    <w:rsid w:val="00456A4C"/>
    <w:rsid w:val="00470B72"/>
    <w:rsid w:val="00470FC0"/>
    <w:rsid w:val="00476547"/>
    <w:rsid w:val="00487226"/>
    <w:rsid w:val="004D587C"/>
    <w:rsid w:val="004F0063"/>
    <w:rsid w:val="004F2E5B"/>
    <w:rsid w:val="004F357A"/>
    <w:rsid w:val="004F423E"/>
    <w:rsid w:val="004F6B41"/>
    <w:rsid w:val="00500550"/>
    <w:rsid w:val="00502AB2"/>
    <w:rsid w:val="00510CC9"/>
    <w:rsid w:val="00513D99"/>
    <w:rsid w:val="00515D8D"/>
    <w:rsid w:val="00524262"/>
    <w:rsid w:val="00525BEA"/>
    <w:rsid w:val="00526C46"/>
    <w:rsid w:val="005324A1"/>
    <w:rsid w:val="00535ED2"/>
    <w:rsid w:val="00543F47"/>
    <w:rsid w:val="005456BD"/>
    <w:rsid w:val="0056141C"/>
    <w:rsid w:val="00575B29"/>
    <w:rsid w:val="0058164B"/>
    <w:rsid w:val="00590770"/>
    <w:rsid w:val="00592481"/>
    <w:rsid w:val="005A1521"/>
    <w:rsid w:val="005A17AD"/>
    <w:rsid w:val="005A2AAA"/>
    <w:rsid w:val="005B0B54"/>
    <w:rsid w:val="005B1EEB"/>
    <w:rsid w:val="005B6DFD"/>
    <w:rsid w:val="005B7856"/>
    <w:rsid w:val="005D6B1F"/>
    <w:rsid w:val="005E4CDB"/>
    <w:rsid w:val="005F3D80"/>
    <w:rsid w:val="00611EF9"/>
    <w:rsid w:val="00615EB1"/>
    <w:rsid w:val="006265C2"/>
    <w:rsid w:val="00632608"/>
    <w:rsid w:val="00641374"/>
    <w:rsid w:val="006429C8"/>
    <w:rsid w:val="00656BC9"/>
    <w:rsid w:val="00660C79"/>
    <w:rsid w:val="00665A19"/>
    <w:rsid w:val="00681D03"/>
    <w:rsid w:val="00691267"/>
    <w:rsid w:val="00694373"/>
    <w:rsid w:val="0069456C"/>
    <w:rsid w:val="006948CB"/>
    <w:rsid w:val="006B73E8"/>
    <w:rsid w:val="006D068C"/>
    <w:rsid w:val="006F7830"/>
    <w:rsid w:val="0071610D"/>
    <w:rsid w:val="007202C7"/>
    <w:rsid w:val="00721169"/>
    <w:rsid w:val="00733639"/>
    <w:rsid w:val="00734290"/>
    <w:rsid w:val="007363C3"/>
    <w:rsid w:val="007451BC"/>
    <w:rsid w:val="007468C3"/>
    <w:rsid w:val="00756F5C"/>
    <w:rsid w:val="0076078C"/>
    <w:rsid w:val="007715C6"/>
    <w:rsid w:val="007741E7"/>
    <w:rsid w:val="00781F69"/>
    <w:rsid w:val="00782FF3"/>
    <w:rsid w:val="00784B94"/>
    <w:rsid w:val="00795C9E"/>
    <w:rsid w:val="007A760E"/>
    <w:rsid w:val="007C69B2"/>
    <w:rsid w:val="007E366F"/>
    <w:rsid w:val="007F7DF3"/>
    <w:rsid w:val="0080770F"/>
    <w:rsid w:val="00823A12"/>
    <w:rsid w:val="008262FB"/>
    <w:rsid w:val="00826CFC"/>
    <w:rsid w:val="00831309"/>
    <w:rsid w:val="00847D96"/>
    <w:rsid w:val="0086136B"/>
    <w:rsid w:val="0086327E"/>
    <w:rsid w:val="008710A7"/>
    <w:rsid w:val="008710B8"/>
    <w:rsid w:val="00883617"/>
    <w:rsid w:val="0089215D"/>
    <w:rsid w:val="008A4EA4"/>
    <w:rsid w:val="008A5A94"/>
    <w:rsid w:val="008C6F88"/>
    <w:rsid w:val="008D07FA"/>
    <w:rsid w:val="008D55F2"/>
    <w:rsid w:val="008F4308"/>
    <w:rsid w:val="00902646"/>
    <w:rsid w:val="00903B4F"/>
    <w:rsid w:val="00920363"/>
    <w:rsid w:val="009226EB"/>
    <w:rsid w:val="00941571"/>
    <w:rsid w:val="009441C6"/>
    <w:rsid w:val="0099332C"/>
    <w:rsid w:val="009D23A9"/>
    <w:rsid w:val="009E50DC"/>
    <w:rsid w:val="009F2E05"/>
    <w:rsid w:val="009F459F"/>
    <w:rsid w:val="00A00472"/>
    <w:rsid w:val="00A124C2"/>
    <w:rsid w:val="00A13A90"/>
    <w:rsid w:val="00A24409"/>
    <w:rsid w:val="00A25514"/>
    <w:rsid w:val="00A31316"/>
    <w:rsid w:val="00A46B2A"/>
    <w:rsid w:val="00A5201D"/>
    <w:rsid w:val="00A5424A"/>
    <w:rsid w:val="00A555D4"/>
    <w:rsid w:val="00A704A6"/>
    <w:rsid w:val="00A74303"/>
    <w:rsid w:val="00A769E6"/>
    <w:rsid w:val="00A84C02"/>
    <w:rsid w:val="00AB7298"/>
    <w:rsid w:val="00AB7DB8"/>
    <w:rsid w:val="00AD7D5D"/>
    <w:rsid w:val="00AE3D9F"/>
    <w:rsid w:val="00AE3F61"/>
    <w:rsid w:val="00B06191"/>
    <w:rsid w:val="00B10B88"/>
    <w:rsid w:val="00B2001F"/>
    <w:rsid w:val="00B4428A"/>
    <w:rsid w:val="00B47E52"/>
    <w:rsid w:val="00B5295F"/>
    <w:rsid w:val="00B5781A"/>
    <w:rsid w:val="00B63858"/>
    <w:rsid w:val="00B71C2B"/>
    <w:rsid w:val="00B723CA"/>
    <w:rsid w:val="00B87879"/>
    <w:rsid w:val="00B9552F"/>
    <w:rsid w:val="00BA1F94"/>
    <w:rsid w:val="00BC1E77"/>
    <w:rsid w:val="00BD1074"/>
    <w:rsid w:val="00BE1F5A"/>
    <w:rsid w:val="00BF12FE"/>
    <w:rsid w:val="00C01709"/>
    <w:rsid w:val="00C10998"/>
    <w:rsid w:val="00C16C42"/>
    <w:rsid w:val="00C224E2"/>
    <w:rsid w:val="00C40C25"/>
    <w:rsid w:val="00C72706"/>
    <w:rsid w:val="00C805DD"/>
    <w:rsid w:val="00C8125F"/>
    <w:rsid w:val="00C81557"/>
    <w:rsid w:val="00C91EA4"/>
    <w:rsid w:val="00C965BF"/>
    <w:rsid w:val="00CB4C19"/>
    <w:rsid w:val="00CB59C7"/>
    <w:rsid w:val="00CD2CDB"/>
    <w:rsid w:val="00CD5439"/>
    <w:rsid w:val="00CE5CCA"/>
    <w:rsid w:val="00CF4CB6"/>
    <w:rsid w:val="00D0020F"/>
    <w:rsid w:val="00D01CC9"/>
    <w:rsid w:val="00D166B1"/>
    <w:rsid w:val="00D3201B"/>
    <w:rsid w:val="00D628C1"/>
    <w:rsid w:val="00D635FB"/>
    <w:rsid w:val="00D63C9C"/>
    <w:rsid w:val="00D65751"/>
    <w:rsid w:val="00D866D6"/>
    <w:rsid w:val="00D86927"/>
    <w:rsid w:val="00D87B41"/>
    <w:rsid w:val="00DA0D9D"/>
    <w:rsid w:val="00DA4855"/>
    <w:rsid w:val="00DB4DBA"/>
    <w:rsid w:val="00DC0121"/>
    <w:rsid w:val="00DC0BC9"/>
    <w:rsid w:val="00DC3002"/>
    <w:rsid w:val="00DD6767"/>
    <w:rsid w:val="00DE5147"/>
    <w:rsid w:val="00DE7B49"/>
    <w:rsid w:val="00DE7C02"/>
    <w:rsid w:val="00DF3D8E"/>
    <w:rsid w:val="00DF77E4"/>
    <w:rsid w:val="00E00A04"/>
    <w:rsid w:val="00E03576"/>
    <w:rsid w:val="00E0568C"/>
    <w:rsid w:val="00E130D8"/>
    <w:rsid w:val="00E20A56"/>
    <w:rsid w:val="00E266E6"/>
    <w:rsid w:val="00E31CE7"/>
    <w:rsid w:val="00E3370A"/>
    <w:rsid w:val="00E60D72"/>
    <w:rsid w:val="00E65C44"/>
    <w:rsid w:val="00E679A0"/>
    <w:rsid w:val="00E914A6"/>
    <w:rsid w:val="00E977A2"/>
    <w:rsid w:val="00EA069C"/>
    <w:rsid w:val="00EA130F"/>
    <w:rsid w:val="00EB6F06"/>
    <w:rsid w:val="00EC1A5F"/>
    <w:rsid w:val="00EC1CB1"/>
    <w:rsid w:val="00ED24E7"/>
    <w:rsid w:val="00EE0BE9"/>
    <w:rsid w:val="00EE17E4"/>
    <w:rsid w:val="00EF4DB9"/>
    <w:rsid w:val="00F038C2"/>
    <w:rsid w:val="00F17D79"/>
    <w:rsid w:val="00F23889"/>
    <w:rsid w:val="00F37E8C"/>
    <w:rsid w:val="00F45C9A"/>
    <w:rsid w:val="00F607EF"/>
    <w:rsid w:val="00F73416"/>
    <w:rsid w:val="00F95AE5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70B502F"/>
  <w15:chartTrackingRefBased/>
  <w15:docId w15:val="{00D30571-09CA-421C-8996-3B2AC858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styleId="CommentReference">
    <w:name w:val="annotation reference"/>
    <w:basedOn w:val="DefaultParagraphFont"/>
    <w:semiHidden/>
    <w:rsid w:val="00641374"/>
    <w:rPr>
      <w:sz w:val="16"/>
      <w:szCs w:val="16"/>
    </w:rPr>
  </w:style>
  <w:style w:type="paragraph" w:styleId="CommentText">
    <w:name w:val="annotation text"/>
    <w:basedOn w:val="Normal"/>
    <w:semiHidden/>
    <w:rsid w:val="006413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41374"/>
    <w:rPr>
      <w:b/>
      <w:bCs/>
    </w:rPr>
  </w:style>
  <w:style w:type="character" w:customStyle="1" w:styleId="x210">
    <w:name w:val="x210"/>
    <w:basedOn w:val="DefaultParagraphFont"/>
    <w:rsid w:val="00AD7D5D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2010-01-28T17:45:00Z</cp:lastPrinted>
  <dcterms:created xsi:type="dcterms:W3CDTF">2020-10-06T14:49:00Z</dcterms:created>
  <dcterms:modified xsi:type="dcterms:W3CDTF">2020-10-06T14:49:00Z</dcterms:modified>
</cp:coreProperties>
</file>