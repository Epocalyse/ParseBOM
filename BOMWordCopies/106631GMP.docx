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340"/>
        <w:gridCol w:w="2160"/>
        <w:gridCol w:w="1260"/>
        <w:gridCol w:w="1620"/>
        <w:gridCol w:w="1343"/>
      </w:tblGrid>
      <w:tr w:rsidR="00CF4CB6" w:rsidRPr="00CF4CB6" w14:paraId="01E3C032" w14:textId="77777777" w:rsidTr="008F18CC">
        <w:trPr>
          <w:cantSplit/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7505E3EC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7E05C6C6" w14:textId="77777777" w:rsidR="00CF4CB6" w:rsidRDefault="0084271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106631</w:t>
            </w:r>
            <w:r w:rsidR="00CF4CB6" w:rsidRPr="00CF4CB6">
              <w:rPr>
                <w:b/>
                <w:bCs/>
              </w:rPr>
              <w:t>GMP</w:t>
            </w:r>
          </w:p>
          <w:p w14:paraId="3EA7857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3BB77FCB" w14:textId="77777777" w:rsidR="00CF4CB6" w:rsidRPr="00CF4CB6" w:rsidRDefault="001F10D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Determination of </w:t>
            </w:r>
            <w:r w:rsidR="00842716">
              <w:rPr>
                <w:b/>
                <w:bCs/>
              </w:rPr>
              <w:t>flanking nucleotide sequence:</w:t>
            </w:r>
            <w:r w:rsidR="00FA034D">
              <w:rPr>
                <w:b/>
                <w:bCs/>
              </w:rPr>
              <w:t xml:space="preserve"> </w:t>
            </w:r>
            <w:r w:rsidR="00842716">
              <w:rPr>
                <w:b/>
                <w:bCs/>
              </w:rPr>
              <w:t>500bp of 5’ and 3’ encoding region flanking sequence</w:t>
            </w:r>
            <w:r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09AE619F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8F18CC" w:rsidRPr="00CF4CB6" w14:paraId="22CAB1CF" w14:textId="77777777" w:rsidTr="008F18CC">
        <w:trPr>
          <w:cantSplit/>
          <w:trHeight w:val="930"/>
          <w:tblHeader/>
          <w:jc w:val="center"/>
        </w:trPr>
        <w:tc>
          <w:tcPr>
            <w:tcW w:w="2289" w:type="dxa"/>
            <w:vMerge/>
            <w:shd w:val="clear" w:color="auto" w:fill="auto"/>
            <w:noWrap/>
            <w:vAlign w:val="center"/>
          </w:tcPr>
          <w:p w14:paraId="1950F0D1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</w:tcPr>
          <w:p w14:paraId="513353A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391DE4D9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4AE119D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</w:tcPr>
          <w:p w14:paraId="38AA4CF7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7857681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C41E5D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</w:tcPr>
          <w:p w14:paraId="171B6A0F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1C08C15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8F18CC" w:rsidRPr="00CF4CB6" w14:paraId="5C62A210" w14:textId="77777777" w:rsidTr="008F18CC">
        <w:trPr>
          <w:cantSplit/>
          <w:trHeight w:val="300"/>
          <w:tblHeader/>
          <w:jc w:val="center"/>
        </w:trPr>
        <w:tc>
          <w:tcPr>
            <w:tcW w:w="2289" w:type="dxa"/>
            <w:shd w:val="clear" w:color="auto" w:fill="FFFF00"/>
            <w:noWrap/>
            <w:vAlign w:val="center"/>
          </w:tcPr>
          <w:p w14:paraId="5514242B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</w:tcPr>
          <w:p w14:paraId="00BC7AE3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59C31434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2BEB0282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</w:tcPr>
          <w:p w14:paraId="71CBFE9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39F26D4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</w:tcPr>
          <w:p w14:paraId="2457EE6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8F18CC" w:rsidRPr="00CF4CB6" w14:paraId="727775FA" w14:textId="77777777" w:rsidTr="008F18CC">
        <w:trPr>
          <w:cantSplit/>
          <w:trHeight w:val="394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EF0312E" w14:textId="77777777" w:rsidR="00F4130E" w:rsidRPr="00E4568A" w:rsidRDefault="00F4130E" w:rsidP="003D45AE">
            <w:r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F9B84BB" w14:textId="77777777" w:rsidR="00F4130E" w:rsidRPr="00E4568A" w:rsidRDefault="00F4130E" w:rsidP="003D45AE">
            <w:r>
              <w:t>QIAamp DNA Mini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C3FDDAA" w14:textId="77777777" w:rsidR="00F4130E" w:rsidRPr="00E4568A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927939A" w14:textId="77777777" w:rsidR="00F4130E" w:rsidRDefault="00F4130E" w:rsidP="003D45AE">
            <w:r>
              <w:t>A0001640</w:t>
            </w:r>
            <w:r w:rsidR="000F083B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E567AC5" w14:textId="77777777" w:rsidR="00F4130E" w:rsidRPr="00E4568A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6B0D346" w14:textId="77777777" w:rsidR="00F4130E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8A5FA12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6F41BCCD" w14:textId="77777777" w:rsidTr="008F18CC">
        <w:trPr>
          <w:cantSplit/>
          <w:trHeight w:val="349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BF5F82C" w14:textId="77777777" w:rsidR="00F4130E" w:rsidRDefault="00F4130E" w:rsidP="003D45AE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63E8FAB" w14:textId="77777777" w:rsidR="00F4130E" w:rsidRDefault="00F4130E" w:rsidP="003D45AE">
            <w:r>
              <w:t>Collection Tubes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91A6B50" w14:textId="77777777" w:rsidR="00F4130E" w:rsidRDefault="00F4130E" w:rsidP="003D45AE">
            <w:pPr>
              <w:rPr>
                <w:color w:val="000000"/>
              </w:rPr>
            </w:pPr>
            <w:r>
              <w:rPr>
                <w:color w:val="000000"/>
              </w:rPr>
              <w:t>19201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593ADE2" w14:textId="77777777" w:rsidR="00F4130E" w:rsidRPr="00D422D9" w:rsidRDefault="00F4130E" w:rsidP="003D45AE">
            <w:r>
              <w:t>A0000568.2ML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D829E6D" w14:textId="77777777" w:rsidR="00F4130E" w:rsidRDefault="00F4130E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704A7F2" w14:textId="77777777" w:rsidR="00F4130E" w:rsidRPr="00C965BF" w:rsidRDefault="00312F6E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8ABBB6A" w14:textId="77777777" w:rsidR="00F4130E" w:rsidRDefault="00F4130E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47C424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7F508DF" w14:textId="77777777" w:rsidR="00D3201B" w:rsidRPr="00E4568A" w:rsidRDefault="00D3201B" w:rsidP="003D45AE">
            <w:r w:rsidRPr="00E4568A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E622B5B" w14:textId="77777777" w:rsidR="00D3201B" w:rsidRDefault="00517C76" w:rsidP="003D45AE">
            <w:pPr>
              <w:rPr>
                <w:ins w:id="0" w:author="Susan Rennie" w:date="2010-01-27T21:09:00Z"/>
              </w:rPr>
            </w:pPr>
            <w:r w:rsidRPr="00E4568A">
              <w:t xml:space="preserve">1x </w:t>
            </w:r>
            <w:r w:rsidR="00D3201B" w:rsidRPr="00E4568A">
              <w:t xml:space="preserve">Phosphate Buffered Saline (PBS) </w:t>
            </w:r>
          </w:p>
          <w:p w14:paraId="3725FB74" w14:textId="77777777" w:rsidR="00317D3B" w:rsidRPr="00E4568A" w:rsidRDefault="00317D3B" w:rsidP="003D45AE">
            <w:pPr>
              <w:numPr>
                <w:ins w:id="1" w:author="Myra Arnott" w:date="2010-01-27T21:09:00Z"/>
              </w:numPr>
            </w:pPr>
            <w:r>
              <w:t>1x Dulbeccos PBS + CA+MG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72C7039" w14:textId="77777777" w:rsidR="00D3201B" w:rsidRDefault="00D3201B" w:rsidP="003D45AE">
            <w:pPr>
              <w:rPr>
                <w:ins w:id="2" w:author="Susan Rennie" w:date="2010-01-27T21:09:00Z"/>
                <w:color w:val="000000"/>
              </w:rPr>
            </w:pPr>
            <w:r w:rsidRPr="00E4568A">
              <w:rPr>
                <w:color w:val="000000"/>
              </w:rPr>
              <w:t>14040083</w:t>
            </w:r>
          </w:p>
          <w:p w14:paraId="0EDA27CE" w14:textId="77777777" w:rsidR="00317D3B" w:rsidRPr="00E4568A" w:rsidRDefault="00317D3B" w:rsidP="003D45AE">
            <w:pPr>
              <w:numPr>
                <w:ins w:id="3" w:author="Myra Arnott" w:date="2010-01-27T21:09:00Z"/>
              </w:numPr>
              <w:rPr>
                <w:color w:val="000000"/>
              </w:rPr>
            </w:pPr>
          </w:p>
          <w:p w14:paraId="6235CF4B" w14:textId="77777777" w:rsidR="00D3201B" w:rsidRPr="00E4568A" w:rsidRDefault="00D3201B" w:rsidP="003D45AE">
            <w:pPr>
              <w:rPr>
                <w:color w:val="000000"/>
              </w:rPr>
            </w:pPr>
            <w:r w:rsidRPr="00E4568A">
              <w:rPr>
                <w:color w:val="000000"/>
              </w:rPr>
              <w:t>14040091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55E58B2" w14:textId="77777777" w:rsidR="00D3201B" w:rsidRDefault="00D3201B" w:rsidP="003D45AE">
            <w:pPr>
              <w:rPr>
                <w:ins w:id="4" w:author="Susan Rennie" w:date="2010-01-27T21:09:00Z"/>
              </w:rPr>
            </w:pPr>
            <w:r w:rsidRPr="00E4568A">
              <w:t>100000856.100ml</w:t>
            </w:r>
          </w:p>
          <w:p w14:paraId="4F7D8672" w14:textId="77777777" w:rsidR="00317D3B" w:rsidRPr="00E4568A" w:rsidRDefault="00317D3B" w:rsidP="003D45AE">
            <w:pPr>
              <w:numPr>
                <w:ins w:id="5" w:author="Myra Arnott" w:date="2010-01-27T21:09:00Z"/>
              </w:numPr>
            </w:pPr>
          </w:p>
          <w:p w14:paraId="1D9B9ED4" w14:textId="77777777" w:rsidR="00D3201B" w:rsidRPr="00E4568A" w:rsidRDefault="00D3201B" w:rsidP="003D45AE">
            <w:r w:rsidRPr="00E4568A"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628F591" w14:textId="77777777" w:rsidR="00D3201B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C61B19E" w14:textId="77777777" w:rsidR="00D3201B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AE7AA46" w14:textId="77777777" w:rsidR="00D3201B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5B749BE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E069726" w14:textId="77777777" w:rsidR="000C529F" w:rsidRPr="001B3710" w:rsidRDefault="000C529F" w:rsidP="003D45AE">
            <w:r w:rsidRPr="001B3710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DE156FC" w14:textId="77777777" w:rsidR="000C529F" w:rsidRPr="001B3710" w:rsidRDefault="000C529F" w:rsidP="003D45AE">
            <w:r w:rsidRPr="001B3710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8D2D4A4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101074F</w:t>
            </w:r>
          </w:p>
          <w:p w14:paraId="7B348246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15338</w:t>
            </w:r>
            <w:r w:rsidR="00317D3B">
              <w:rPr>
                <w:color w:val="000000"/>
              </w:rPr>
              <w:t>6F</w:t>
            </w:r>
          </w:p>
          <w:p w14:paraId="2876AA72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B75AA5B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A00001044.UK</w:t>
            </w:r>
          </w:p>
          <w:p w14:paraId="1C156830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A0000104</w:t>
            </w:r>
          </w:p>
          <w:p w14:paraId="7C4AA81D" w14:textId="77777777" w:rsidR="000C529F" w:rsidRPr="001B3710" w:rsidRDefault="000C529F" w:rsidP="000C529F">
            <w:pPr>
              <w:rPr>
                <w:color w:val="000000"/>
              </w:rPr>
            </w:pPr>
            <w:r w:rsidRPr="001B3710">
              <w:rPr>
                <w:color w:val="000000"/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2066F5" w14:textId="77777777" w:rsidR="000C529F" w:rsidRPr="001B3710" w:rsidRDefault="000C529F" w:rsidP="007670EA">
            <w:pPr>
              <w:jc w:val="center"/>
            </w:pPr>
            <w:r w:rsidRPr="001B3710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11A99C0" w14:textId="77777777" w:rsidR="000C529F" w:rsidRPr="001B3710" w:rsidRDefault="000C529F" w:rsidP="007670EA">
            <w:pPr>
              <w:jc w:val="center"/>
            </w:pPr>
            <w:r w:rsidRPr="001B3710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4891EEF" w14:textId="77777777" w:rsidR="000C529F" w:rsidRPr="00C965BF" w:rsidRDefault="000C529F" w:rsidP="003D45AE">
            <w:pPr>
              <w:jc w:val="center"/>
              <w:rPr>
                <w:color w:val="000000"/>
              </w:rPr>
            </w:pPr>
            <w:r w:rsidRPr="001B3710">
              <w:rPr>
                <w:color w:val="000000"/>
              </w:rPr>
              <w:t>KPBT4413</w:t>
            </w:r>
          </w:p>
        </w:tc>
      </w:tr>
      <w:tr w:rsidR="008F18CC" w:rsidRPr="00CF4CB6" w14:paraId="73F1D50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8DC808" w14:textId="77777777" w:rsidR="00C965BF" w:rsidRPr="00E4568A" w:rsidRDefault="00C965BF" w:rsidP="003D45AE">
            <w:r w:rsidRPr="00E4568A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13FAFF4" w14:textId="77777777" w:rsidR="00C965BF" w:rsidRPr="00E4568A" w:rsidRDefault="00C965BF" w:rsidP="003D45AE">
            <w:r w:rsidRPr="00E4568A">
              <w:t>Fast start Taq DNA polymerase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34DDD56" w14:textId="77777777" w:rsidR="00C965BF" w:rsidRPr="00E4568A" w:rsidRDefault="00C965BF" w:rsidP="003D45AE">
            <w:r w:rsidRPr="00E4568A">
              <w:t>12032945001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D3100D5" w14:textId="77777777" w:rsidR="00C965BF" w:rsidRPr="00E4568A" w:rsidRDefault="00C965BF" w:rsidP="003D45AE">
            <w:r w:rsidRPr="00E4568A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BF9EE5B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E39E005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D53D3D1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3FFC9FA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F85B6FF" w14:textId="77777777" w:rsidR="00500550" w:rsidRPr="00E4568A" w:rsidRDefault="00500550" w:rsidP="003D45AE">
            <w:r w:rsidRPr="00E4568A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7CA257B" w14:textId="77777777" w:rsidR="00500550" w:rsidRPr="00E4568A" w:rsidRDefault="00500550" w:rsidP="003D45AE">
            <w:r w:rsidRPr="00E4568A">
              <w:t>ATP, GTP, TTP and CTP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10CDF83" w14:textId="77777777" w:rsidR="00500550" w:rsidRPr="00E4568A" w:rsidRDefault="00500550" w:rsidP="003D45AE">
            <w:r w:rsidRPr="00E4568A">
              <w:t>N8080007</w:t>
            </w:r>
            <w:r w:rsidR="00317D3B">
              <w:t xml:space="preserve"> (10mM)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5E779C8" w14:textId="77777777" w:rsidR="00500550" w:rsidRPr="00E4568A" w:rsidRDefault="00500550" w:rsidP="003D45AE">
            <w:r w:rsidRPr="00E4568A">
              <w:t>A0000294</w:t>
            </w:r>
            <w:r w:rsidR="000F083B"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C37DBA7" w14:textId="77777777" w:rsidR="00500550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5F26206" w14:textId="77777777" w:rsidR="00500550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EA7372E" w14:textId="77777777" w:rsidR="00500550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0B6D4A1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598494A4" w14:textId="77777777" w:rsidR="00C965BF" w:rsidRPr="004E2629" w:rsidRDefault="00C965BF" w:rsidP="003D45AE">
            <w:r w:rsidRPr="004E2629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E473769" w14:textId="77777777" w:rsidR="00C965BF" w:rsidRPr="004E2629" w:rsidRDefault="00C965BF" w:rsidP="003D45AE">
            <w:r w:rsidRPr="004E2629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D259D33" w14:textId="77777777" w:rsidR="00CE1F79" w:rsidRPr="004E2629" w:rsidRDefault="00C965BF" w:rsidP="003D45AE">
            <w:r w:rsidRPr="004E2629">
              <w:t>129115</w:t>
            </w:r>
            <w:r w:rsidR="00CE1F79" w:rsidRPr="004E2629">
              <w:t>,</w:t>
            </w:r>
            <w:r w:rsidR="00517C76" w:rsidRPr="004E2629">
              <w:t xml:space="preserve"> 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70C7023" w14:textId="77777777" w:rsidR="00C965BF" w:rsidRPr="004E2629" w:rsidRDefault="00C965BF" w:rsidP="003D45AE">
            <w:r w:rsidRPr="004E2629">
              <w:t>100004189</w:t>
            </w:r>
            <w:r w:rsidR="000F083B">
              <w:t>.100ML</w:t>
            </w:r>
          </w:p>
          <w:p w14:paraId="4336DAE9" w14:textId="77777777" w:rsidR="00CE1F79" w:rsidRPr="004E2629" w:rsidRDefault="00CE1F79" w:rsidP="003D45AE">
            <w:r w:rsidRPr="004E2629">
              <w:t>A0000551.50ML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A790193" w14:textId="77777777" w:rsidR="00C965BF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F3E3193" w14:textId="77777777" w:rsidR="00C965BF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000D80E" w14:textId="77777777" w:rsidR="00C965BF" w:rsidRPr="00C965BF" w:rsidRDefault="00D153E6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68ED12E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AC0D069" w14:textId="77777777" w:rsidR="00470B72" w:rsidRPr="00E4568A" w:rsidRDefault="00470B72" w:rsidP="003D45AE">
            <w:r w:rsidRPr="00E4568A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2084DD8" w14:textId="77777777" w:rsidR="00470B72" w:rsidRPr="00E4568A" w:rsidRDefault="00470B72" w:rsidP="003D45AE">
            <w:r w:rsidRPr="00E4568A">
              <w:t>Agarose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39F417F" w14:textId="77777777" w:rsidR="00470B72" w:rsidRPr="00E4568A" w:rsidRDefault="00470B72" w:rsidP="003D45AE">
            <w:r w:rsidRPr="00E4568A">
              <w:t xml:space="preserve">15510-027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FA05970" w14:textId="77777777" w:rsidR="00470B72" w:rsidRPr="00E4568A" w:rsidRDefault="00470B72" w:rsidP="003D45AE">
            <w:r w:rsidRPr="00E4568A">
              <w:t>100001257</w:t>
            </w:r>
            <w:r w:rsidR="000F083B"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93EF49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74F95F2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33810E6" w14:textId="77777777" w:rsidR="00470B72" w:rsidRPr="00C965BF" w:rsidRDefault="002F4D9D" w:rsidP="003D45A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F18CC" w:rsidRPr="00CF4CB6" w14:paraId="786DBDF6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9FC2A52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9F08148" w14:textId="77777777" w:rsidR="00470B72" w:rsidRPr="00E4568A" w:rsidRDefault="00317D3B" w:rsidP="003D45AE">
            <w:r>
              <w:t xml:space="preserve">10x </w:t>
            </w:r>
            <w:r w:rsidR="00470B72" w:rsidRPr="00E4568A">
              <w:t>Blue Juice</w:t>
            </w:r>
            <w:r>
              <w:t xml:space="preserve"> Loading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A9C5370" w14:textId="77777777" w:rsidR="00470B72" w:rsidRPr="00E4568A" w:rsidRDefault="00470B72" w:rsidP="003D45AE">
            <w:r w:rsidRPr="00E4568A">
              <w:t xml:space="preserve">10816015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A39D6F1" w14:textId="77777777" w:rsidR="00470B72" w:rsidRPr="00E4568A" w:rsidRDefault="00470B72" w:rsidP="003D45AE">
            <w:r w:rsidRPr="00E4568A">
              <w:t>100000721</w:t>
            </w:r>
            <w:r w:rsidR="000F083B">
              <w:t>.3</w:t>
            </w:r>
            <w:r w:rsidR="00317D3B">
              <w:t>X</w:t>
            </w:r>
            <w:r w:rsidR="000F083B">
              <w:t>1</w:t>
            </w:r>
            <w:r w:rsidR="00317D3B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F79A90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0F17D4D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B60B788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258FA7E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1D7364" w14:textId="77777777" w:rsidR="00470B72" w:rsidRPr="00E4568A" w:rsidRDefault="00A44F07" w:rsidP="003D45AE">
            <w:r w:rsidRPr="00E4568A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5E081E4" w14:textId="77777777" w:rsidR="00470B72" w:rsidRPr="00E4568A" w:rsidRDefault="00470B72" w:rsidP="003D45AE">
            <w:r w:rsidRPr="00E4568A">
              <w:t>Gel Star</w:t>
            </w:r>
            <w:r w:rsidR="00317D3B">
              <w:t xml:space="preserve"> Nucleic Acid Stain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0E3FB5E" w14:textId="77777777" w:rsidR="00470B72" w:rsidRPr="00E4568A" w:rsidRDefault="00470B72" w:rsidP="003D45AE">
            <w:r w:rsidRPr="00E4568A">
              <w:t>50535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52F2297" w14:textId="77777777" w:rsidR="00470B72" w:rsidRPr="00E4568A" w:rsidRDefault="00470B72" w:rsidP="003D45AE">
            <w:r w:rsidRPr="00E4568A">
              <w:t>100004202</w:t>
            </w:r>
            <w:r w:rsidR="000F083B"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C4E9B5F" w14:textId="77777777" w:rsidR="00470B72" w:rsidRPr="00E4568A" w:rsidRDefault="0058164B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EAB8545" w14:textId="77777777" w:rsidR="00470B72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5248859" w14:textId="77777777" w:rsidR="00470B72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708B69D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13294680" w14:textId="77777777" w:rsidR="003C74D7" w:rsidRPr="004E2629" w:rsidRDefault="00A44F07" w:rsidP="003D45AE">
            <w:r w:rsidRPr="004E2629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1826076" w14:textId="77777777" w:rsidR="003C74D7" w:rsidRPr="004E2629" w:rsidRDefault="003C74D7" w:rsidP="003D45AE">
            <w:r w:rsidRPr="004E2629">
              <w:t>Ethidium Bromide</w:t>
            </w:r>
            <w:r w:rsidR="00317D3B"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1BB5F0A" w14:textId="77777777" w:rsidR="003C74D7" w:rsidRPr="004E2629" w:rsidRDefault="00495388" w:rsidP="003D45AE">
            <w:r w:rsidRPr="004E2629">
              <w:t>15585-011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C39EA1C" w14:textId="77777777" w:rsidR="003C74D7" w:rsidRPr="004E2629" w:rsidRDefault="00495388" w:rsidP="003D45AE">
            <w:r w:rsidRPr="004E2629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4D7082B" w14:textId="77777777" w:rsidR="003C74D7" w:rsidRPr="004E2629" w:rsidRDefault="0058164B" w:rsidP="003D45AE">
            <w:pPr>
              <w:jc w:val="center"/>
            </w:pPr>
            <w:r w:rsidRPr="004E2629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86124DA" w14:textId="77777777" w:rsidR="003C74D7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1CF80C1" w14:textId="77777777" w:rsidR="003C74D7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03EF302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F68555E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09FBF27" w14:textId="77777777" w:rsidR="00495388" w:rsidRPr="004E2629" w:rsidRDefault="00495388" w:rsidP="003D45AE">
            <w:r w:rsidRPr="004E2629">
              <w:t>1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B752A5D" w14:textId="77777777" w:rsidR="00495388" w:rsidRPr="004E2629" w:rsidRDefault="004E2629" w:rsidP="003D45AE">
            <w:r w:rsidRPr="004E2629">
              <w:t>043-90296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8E6FA8A" w14:textId="77777777" w:rsidR="00495388" w:rsidRPr="004E2629" w:rsidRDefault="00495388" w:rsidP="003D45AE">
            <w:r w:rsidRPr="004E2629">
              <w:t>100000646</w:t>
            </w:r>
            <w:r w:rsidR="00AE26AD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E26A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266848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7B7E93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8B3C73C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15A8886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A16019D" w14:textId="77777777" w:rsidR="00495388" w:rsidRPr="004E2629" w:rsidRDefault="00495388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9488A2D" w14:textId="77777777" w:rsidR="00495388" w:rsidRPr="004E2629" w:rsidRDefault="00495388" w:rsidP="003D45AE">
            <w:r w:rsidRPr="004E2629">
              <w:t>1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EE9A548" w14:textId="77777777" w:rsidR="00495388" w:rsidRPr="004E2629" w:rsidRDefault="004E2629" w:rsidP="003D45AE">
            <w:r w:rsidRPr="004E2629">
              <w:t>4390291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4769931" w14:textId="77777777" w:rsidR="00495388" w:rsidRPr="004E2629" w:rsidRDefault="00495388" w:rsidP="003D45AE">
            <w:r w:rsidRPr="004E2629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4E2629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4DFC510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797F5F7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BC3E803" w14:textId="77777777" w:rsidR="00495388" w:rsidRPr="00C965BF" w:rsidRDefault="00D153E6" w:rsidP="003D45AE">
            <w:pPr>
              <w:jc w:val="center"/>
            </w:pPr>
            <w:r>
              <w:t>N</w:t>
            </w:r>
          </w:p>
        </w:tc>
      </w:tr>
      <w:tr w:rsidR="008F18CC" w:rsidRPr="00CF4CB6" w14:paraId="0FA9E72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D8635BA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0C81E01" w14:textId="77777777" w:rsidR="002F4D9D" w:rsidRPr="004E2629" w:rsidRDefault="002F4D9D" w:rsidP="003D45AE">
            <w:r w:rsidRPr="004E2629">
              <w:t>10 x TBE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833C28A" w14:textId="77777777" w:rsidR="002F4D9D" w:rsidRPr="004E2629" w:rsidRDefault="002F4D9D" w:rsidP="003D45AE">
            <w:r w:rsidRPr="004E2629">
              <w:t>15581-028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4BAE81F" w14:textId="77777777" w:rsidR="002F4D9D" w:rsidRPr="004E2629" w:rsidRDefault="002F4D9D" w:rsidP="003D45AE">
            <w:r w:rsidRPr="004E2629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67CBC0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003A1A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1C1B782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34D0D2C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41687FC" w14:textId="77777777" w:rsidR="002F4D9D" w:rsidRPr="004E2629" w:rsidRDefault="002F4D9D" w:rsidP="003D45AE">
            <w:r w:rsidRPr="004E2629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F6B91D4" w14:textId="77777777" w:rsidR="002F4D9D" w:rsidRPr="004E2629" w:rsidRDefault="002F4D9D" w:rsidP="003D45AE">
            <w:r w:rsidRPr="004E2629">
              <w:t>10 x TAE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CC67691" w14:textId="77777777" w:rsidR="002F4D9D" w:rsidRPr="004E2629" w:rsidRDefault="002F4D9D" w:rsidP="003D45AE">
            <w:r w:rsidRPr="004E2629">
              <w:t>15558-034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4BF5897" w14:textId="77777777" w:rsidR="002F4D9D" w:rsidRPr="004E2629" w:rsidRDefault="002F4D9D" w:rsidP="003D45AE">
            <w:r>
              <w:t>1</w:t>
            </w:r>
            <w:r w:rsidRPr="004E2629">
              <w:t>00001259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BB67060" w14:textId="77777777" w:rsidR="002F4D9D" w:rsidRPr="00E4568A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101CC59" w14:textId="77777777" w:rsidR="002F4D9D" w:rsidRPr="00C965BF" w:rsidRDefault="002F4D9D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D093206" w14:textId="77777777" w:rsidR="002F4D9D" w:rsidRDefault="002F4D9D" w:rsidP="003D45AE">
            <w:pPr>
              <w:jc w:val="center"/>
            </w:pPr>
            <w:r w:rsidRPr="005C6C78">
              <w:rPr>
                <w:color w:val="000000"/>
              </w:rPr>
              <w:t>KPBT4413</w:t>
            </w:r>
          </w:p>
        </w:tc>
      </w:tr>
      <w:tr w:rsidR="008F18CC" w:rsidRPr="00CF4CB6" w14:paraId="62D8B074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A337B94" w14:textId="77777777" w:rsidR="00495388" w:rsidRPr="004E2629" w:rsidRDefault="00495388" w:rsidP="003D45AE">
            <w:r w:rsidRPr="004E2629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418C1B2" w14:textId="77777777" w:rsidR="00495388" w:rsidRPr="004E2629" w:rsidRDefault="00495388" w:rsidP="003D45AE">
            <w:r w:rsidRPr="004E2629">
              <w:t>100bp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4CB96D7" w14:textId="77777777" w:rsidR="00495388" w:rsidRPr="004E2629" w:rsidRDefault="004E2629" w:rsidP="003D45AE">
            <w:r w:rsidRPr="004E2629">
              <w:t>15628-019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1669365" w14:textId="77777777" w:rsidR="00495388" w:rsidRPr="004E2629" w:rsidRDefault="004E2629" w:rsidP="003D45AE">
            <w:r w:rsidRPr="004E2629"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73142A3" w14:textId="77777777" w:rsidR="00495388" w:rsidRPr="00E4568A" w:rsidRDefault="00495388" w:rsidP="003D45AE">
            <w:pPr>
              <w:jc w:val="center"/>
            </w:pPr>
            <w:r w:rsidRPr="00E4568A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D642DB" w14:textId="77777777" w:rsidR="00495388" w:rsidRPr="00C965BF" w:rsidRDefault="00312F6E" w:rsidP="003D45AE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1CF901F" w14:textId="77777777" w:rsidR="00495388" w:rsidRPr="00C965BF" w:rsidRDefault="002F4D9D" w:rsidP="003D45AE">
            <w:pPr>
              <w:jc w:val="center"/>
            </w:pPr>
            <w:r>
              <w:t>N</w:t>
            </w:r>
          </w:p>
        </w:tc>
      </w:tr>
      <w:tr w:rsidR="008F18CC" w:rsidRPr="004D7606" w14:paraId="40C1D07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DF63F03" w14:textId="77777777" w:rsidR="00495388" w:rsidRPr="004D7606" w:rsidRDefault="00495388" w:rsidP="003D45AE">
            <w:r w:rsidRPr="004D7606">
              <w:lastRenderedPageBreak/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ADC2D01" w14:textId="77777777" w:rsidR="00495388" w:rsidRPr="004D7606" w:rsidRDefault="00495388" w:rsidP="003D45AE">
            <w:pPr>
              <w:rPr>
                <w:rPrChange w:id="6" w:author="BioReliance" w:date="2010-01-28T15:23:00Z">
                  <w:rPr/>
                </w:rPrChange>
              </w:rPr>
            </w:pPr>
            <w:r w:rsidRPr="004D7606">
              <w:rPr>
                <w:rPrChange w:id="7" w:author="BioReliance" w:date="2010-01-28T15:23:00Z">
                  <w:rPr/>
                </w:rPrChange>
              </w:rPr>
              <w:t>1Kb DNA 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BB7742D" w14:textId="77777777" w:rsidR="00495388" w:rsidRPr="004D7606" w:rsidRDefault="00495388" w:rsidP="003D45AE">
            <w:pPr>
              <w:rPr>
                <w:rPrChange w:id="8" w:author="BioReliance" w:date="2010-01-28T15:23:00Z">
                  <w:rPr/>
                </w:rPrChange>
              </w:rPr>
            </w:pPr>
            <w:r w:rsidRPr="004D7606">
              <w:rPr>
                <w:rPrChange w:id="9" w:author="BioReliance" w:date="2010-01-28T15:23:00Z">
                  <w:rPr/>
                </w:rPrChange>
              </w:rPr>
              <w:t xml:space="preserve">15615-016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7F0C301" w14:textId="77777777" w:rsidR="00495388" w:rsidRPr="004D7606" w:rsidRDefault="00495388" w:rsidP="003D45AE">
            <w:pPr>
              <w:rPr>
                <w:rPrChange w:id="10" w:author="BioReliance" w:date="2010-01-28T15:23:00Z">
                  <w:rPr/>
                </w:rPrChange>
              </w:rPr>
            </w:pPr>
            <w:r w:rsidRPr="004D7606">
              <w:rPr>
                <w:rPrChange w:id="11" w:author="BioReliance" w:date="2010-01-28T15:23:00Z">
                  <w:rPr/>
                </w:rPrChange>
              </w:rPr>
              <w:t>100001265</w:t>
            </w:r>
            <w:r w:rsidR="00AE26AD" w:rsidRPr="004D7606">
              <w:rPr>
                <w:rPrChange w:id="12" w:author="BioReliance" w:date="2010-01-28T15:23:00Z">
                  <w:rPr/>
                </w:rPrChange>
              </w:rPr>
              <w:t>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A75E357" w14:textId="77777777" w:rsidR="00495388" w:rsidRPr="004D7606" w:rsidRDefault="00495388" w:rsidP="003D45AE">
            <w:pPr>
              <w:jc w:val="center"/>
              <w:rPr>
                <w:rPrChange w:id="13" w:author="BioReliance" w:date="2010-01-28T15:23:00Z">
                  <w:rPr/>
                </w:rPrChange>
              </w:rPr>
            </w:pPr>
            <w:r w:rsidRPr="004D7606">
              <w:rPr>
                <w:rPrChange w:id="14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79F629D" w14:textId="77777777" w:rsidR="00495388" w:rsidRPr="004D7606" w:rsidRDefault="00312F6E" w:rsidP="003D45AE">
            <w:pPr>
              <w:jc w:val="center"/>
              <w:rPr>
                <w:rPrChange w:id="15" w:author="BioReliance" w:date="2010-01-28T15:23:00Z">
                  <w:rPr/>
                </w:rPrChange>
              </w:rPr>
            </w:pPr>
            <w:r w:rsidRPr="004D7606">
              <w:rPr>
                <w:rPrChange w:id="16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896EAFE" w14:textId="77777777" w:rsidR="00495388" w:rsidRPr="004D7606" w:rsidRDefault="002F4D9D" w:rsidP="003D45AE">
            <w:pPr>
              <w:jc w:val="center"/>
              <w:rPr>
                <w:rPrChange w:id="17" w:author="BioReliance" w:date="2010-01-28T15:23:00Z">
                  <w:rPr/>
                </w:rPrChange>
              </w:rPr>
            </w:pPr>
            <w:r w:rsidRPr="004D7606">
              <w:rPr>
                <w:rPrChange w:id="18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42667F5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66735ED" w14:textId="77777777" w:rsidR="00752FD8" w:rsidRPr="004D7606" w:rsidRDefault="00752FD8" w:rsidP="003D45AE">
            <w:pPr>
              <w:rPr>
                <w:rPrChange w:id="19" w:author="BioReliance" w:date="2010-01-28T15:23:00Z">
                  <w:rPr/>
                </w:rPrChange>
              </w:rPr>
            </w:pPr>
            <w:r w:rsidRPr="004D7606">
              <w:rPr>
                <w:rPrChange w:id="20" w:author="BioReliance" w:date="2010-01-28T15:23:00Z">
                  <w:rPr/>
                </w:rPrChange>
              </w:rPr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08CB6FE" w14:textId="77777777" w:rsidR="00752FD8" w:rsidRPr="004D7606" w:rsidRDefault="00752FD8" w:rsidP="003D45AE">
            <w:pPr>
              <w:rPr>
                <w:rPrChange w:id="21" w:author="BioReliance" w:date="2010-01-28T15:23:00Z">
                  <w:rPr/>
                </w:rPrChange>
              </w:rPr>
            </w:pPr>
            <w:r w:rsidRPr="004D7606">
              <w:rPr>
                <w:rPrChange w:id="22" w:author="BioReliance" w:date="2010-01-28T15:23:00Z">
                  <w:rPr/>
                </w:rPrChange>
              </w:rPr>
              <w:t>PCR 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154E558" w14:textId="77777777" w:rsidR="00752FD8" w:rsidRPr="004D7606" w:rsidRDefault="00752FD8" w:rsidP="003D45AE">
            <w:pPr>
              <w:rPr>
                <w:color w:val="000000"/>
                <w:rPrChange w:id="23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24" w:author="BioReliance" w:date="2010-01-28T15:23:00Z">
                  <w:rPr>
                    <w:color w:val="000000"/>
                  </w:rPr>
                </w:rPrChange>
              </w:rPr>
              <w:t>28104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0EF4E37" w14:textId="77777777" w:rsidR="00752FD8" w:rsidRPr="004D7606" w:rsidRDefault="00752FD8" w:rsidP="003D45AE">
            <w:pPr>
              <w:rPr>
                <w:color w:val="000000"/>
                <w:rPrChange w:id="25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26" w:author="BioReliance" w:date="2010-01-28T15:23:00Z">
                  <w:rPr>
                    <w:color w:val="000000"/>
                  </w:rPr>
                </w:rPrChange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7986760" w14:textId="77777777" w:rsidR="00752FD8" w:rsidRPr="004D7606" w:rsidRDefault="00752FD8" w:rsidP="003D45AE">
            <w:pPr>
              <w:jc w:val="center"/>
              <w:rPr>
                <w:rPrChange w:id="27" w:author="BioReliance" w:date="2010-01-28T15:23:00Z">
                  <w:rPr/>
                </w:rPrChange>
              </w:rPr>
            </w:pPr>
            <w:r w:rsidRPr="004D7606">
              <w:rPr>
                <w:rPrChange w:id="28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CC2AE15" w14:textId="77777777" w:rsidR="00752FD8" w:rsidRPr="004D7606" w:rsidRDefault="00312F6E" w:rsidP="003D45AE">
            <w:pPr>
              <w:jc w:val="center"/>
              <w:rPr>
                <w:rPrChange w:id="29" w:author="BioReliance" w:date="2010-01-28T15:23:00Z">
                  <w:rPr/>
                </w:rPrChange>
              </w:rPr>
            </w:pPr>
            <w:r w:rsidRPr="004D7606">
              <w:rPr>
                <w:rPrChange w:id="30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39D3E2A" w14:textId="77777777" w:rsidR="00752FD8" w:rsidRPr="004D7606" w:rsidRDefault="00D153E6" w:rsidP="003D45AE">
            <w:pPr>
              <w:jc w:val="center"/>
              <w:rPr>
                <w:rPrChange w:id="31" w:author="BioReliance" w:date="2010-01-28T15:23:00Z">
                  <w:rPr/>
                </w:rPrChange>
              </w:rPr>
            </w:pPr>
            <w:r w:rsidRPr="004D7606">
              <w:rPr>
                <w:rPrChange w:id="32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08248020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12FFB47" w14:textId="77777777" w:rsidR="00495388" w:rsidRPr="004D7606" w:rsidRDefault="00495388" w:rsidP="003D45AE">
            <w:pPr>
              <w:rPr>
                <w:rPrChange w:id="33" w:author="BioReliance" w:date="2010-01-28T15:23:00Z">
                  <w:rPr/>
                </w:rPrChange>
              </w:rPr>
            </w:pPr>
            <w:r w:rsidRPr="004D7606">
              <w:rPr>
                <w:rPrChange w:id="34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58C7C85B" w14:textId="77777777" w:rsidR="00495388" w:rsidRPr="004D7606" w:rsidRDefault="00495388" w:rsidP="003D45AE">
            <w:pPr>
              <w:rPr>
                <w:rPrChange w:id="35" w:author="BioReliance" w:date="2010-01-28T15:23:00Z">
                  <w:rPr/>
                </w:rPrChange>
              </w:rPr>
            </w:pPr>
            <w:r w:rsidRPr="004D7606">
              <w:rPr>
                <w:rPrChange w:id="36" w:author="BioReliance" w:date="2010-01-28T15:23:00Z">
                  <w:rPr/>
                </w:rPrChange>
              </w:rPr>
              <w:t>Buffer QG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35E24C0" w14:textId="77777777" w:rsidR="00495388" w:rsidRPr="004D7606" w:rsidRDefault="00495388" w:rsidP="003D45AE">
            <w:pPr>
              <w:rPr>
                <w:rPrChange w:id="37" w:author="BioReliance" w:date="2010-01-28T15:23:00Z">
                  <w:rPr/>
                </w:rPrChange>
              </w:rPr>
            </w:pPr>
            <w:r w:rsidRPr="004D7606">
              <w:rPr>
                <w:rPrChange w:id="38" w:author="BioReliance" w:date="2010-01-28T15:23:00Z">
                  <w:rPr/>
                </w:rPrChange>
              </w:rPr>
              <w:t>19063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DB49D7C" w14:textId="77777777" w:rsidR="00495388" w:rsidRPr="004D7606" w:rsidRDefault="00495388" w:rsidP="003D45AE">
            <w:pPr>
              <w:rPr>
                <w:rPrChange w:id="39" w:author="BioReliance" w:date="2010-01-28T15:23:00Z">
                  <w:rPr/>
                </w:rPrChange>
              </w:rPr>
            </w:pPr>
            <w:r w:rsidRPr="004D7606">
              <w:rPr>
                <w:rPrChange w:id="40" w:author="BioReliance" w:date="2010-01-28T15:23:00Z">
                  <w:rPr/>
                </w:rPrChange>
              </w:rPr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50A7FAE" w14:textId="77777777" w:rsidR="00495388" w:rsidRPr="004D7606" w:rsidRDefault="00495388" w:rsidP="003D45AE">
            <w:pPr>
              <w:jc w:val="center"/>
              <w:rPr>
                <w:rPrChange w:id="41" w:author="BioReliance" w:date="2010-01-28T15:23:00Z">
                  <w:rPr/>
                </w:rPrChange>
              </w:rPr>
            </w:pPr>
            <w:r w:rsidRPr="004D7606">
              <w:rPr>
                <w:rPrChange w:id="42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ED103B0" w14:textId="77777777" w:rsidR="00495388" w:rsidRPr="004D7606" w:rsidRDefault="00312F6E" w:rsidP="003D45AE">
            <w:pPr>
              <w:jc w:val="center"/>
              <w:rPr>
                <w:rPrChange w:id="43" w:author="BioReliance" w:date="2010-01-28T15:23:00Z">
                  <w:rPr/>
                </w:rPrChange>
              </w:rPr>
            </w:pPr>
            <w:r w:rsidRPr="004D7606">
              <w:rPr>
                <w:rPrChange w:id="44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38749BB" w14:textId="77777777" w:rsidR="00495388" w:rsidRPr="004D7606" w:rsidRDefault="00D153E6" w:rsidP="003D45AE">
            <w:pPr>
              <w:jc w:val="center"/>
              <w:rPr>
                <w:rPrChange w:id="45" w:author="BioReliance" w:date="2010-01-28T15:23:00Z">
                  <w:rPr/>
                </w:rPrChange>
              </w:rPr>
            </w:pPr>
            <w:r w:rsidRPr="004D7606">
              <w:rPr>
                <w:rPrChange w:id="46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18A9BF1E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B540265" w14:textId="77777777" w:rsidR="00495388" w:rsidRPr="004D7606" w:rsidRDefault="00495388" w:rsidP="003D45AE">
            <w:pPr>
              <w:rPr>
                <w:b/>
                <w:rPrChange w:id="47" w:author="BioReliance" w:date="2010-01-28T15:23:00Z">
                  <w:rPr>
                    <w:b/>
                  </w:rPr>
                </w:rPrChange>
              </w:rPr>
            </w:pPr>
            <w:r w:rsidRPr="004D7606">
              <w:rPr>
                <w:rPrChange w:id="48" w:author="BioReliance" w:date="2010-01-28T15:23:00Z">
                  <w:rPr/>
                </w:rPrChange>
              </w:rPr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0ECD46D" w14:textId="77777777" w:rsidR="00495388" w:rsidRPr="004D7606" w:rsidRDefault="00495388" w:rsidP="003D45AE">
            <w:pPr>
              <w:rPr>
                <w:rPrChange w:id="49" w:author="BioReliance" w:date="2010-01-28T15:23:00Z">
                  <w:rPr/>
                </w:rPrChange>
              </w:rPr>
            </w:pPr>
            <w:r w:rsidRPr="004D7606">
              <w:rPr>
                <w:rPrChange w:id="50" w:author="BioReliance" w:date="2010-01-28T15:23:00Z">
                  <w:rPr/>
                </w:rPrChange>
              </w:rPr>
              <w:t xml:space="preserve">Low </w:t>
            </w:r>
            <w:r w:rsidR="00317D3B" w:rsidRPr="004D7606">
              <w:rPr>
                <w:rPrChange w:id="51" w:author="BioReliance" w:date="2010-01-28T15:23:00Z">
                  <w:rPr/>
                </w:rPrChange>
              </w:rPr>
              <w:t xml:space="preserve">DNA </w:t>
            </w:r>
            <w:r w:rsidRPr="004D7606">
              <w:rPr>
                <w:rPrChange w:id="52" w:author="BioReliance" w:date="2010-01-28T15:23:00Z">
                  <w:rPr/>
                </w:rPrChange>
              </w:rPr>
              <w:t xml:space="preserve">Mass </w:t>
            </w:r>
            <w:r w:rsidR="00317D3B" w:rsidRPr="004D7606">
              <w:rPr>
                <w:rPrChange w:id="53" w:author="BioReliance" w:date="2010-01-28T15:23:00Z">
                  <w:rPr/>
                </w:rPrChange>
              </w:rPr>
              <w:t>Ladder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89E3DA0" w14:textId="77777777" w:rsidR="00495388" w:rsidRPr="004D7606" w:rsidRDefault="00495388" w:rsidP="003D45AE">
            <w:pPr>
              <w:rPr>
                <w:rPrChange w:id="54" w:author="BioReliance" w:date="2010-01-28T15:23:00Z">
                  <w:rPr/>
                </w:rPrChange>
              </w:rPr>
            </w:pPr>
            <w:r w:rsidRPr="004D7606">
              <w:rPr>
                <w:rPrChange w:id="55" w:author="BioReliance" w:date="2010-01-28T15:23:00Z">
                  <w:rPr/>
                </w:rPrChange>
              </w:rPr>
              <w:t xml:space="preserve">10068013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9AF0FC5" w14:textId="77777777" w:rsidR="00495388" w:rsidRPr="004D7606" w:rsidRDefault="00495388" w:rsidP="003D45AE">
            <w:pPr>
              <w:rPr>
                <w:rPrChange w:id="56" w:author="BioReliance" w:date="2010-01-28T15:23:00Z">
                  <w:rPr/>
                </w:rPrChange>
              </w:rPr>
            </w:pPr>
            <w:r w:rsidRPr="004D7606">
              <w:rPr>
                <w:rPrChange w:id="57" w:author="BioReliance" w:date="2010-01-28T15:23:00Z">
                  <w:rPr/>
                </w:rPrChange>
              </w:rPr>
              <w:t>100000716</w:t>
            </w:r>
            <w:r w:rsidR="00AE26AD" w:rsidRPr="004D7606">
              <w:rPr>
                <w:rPrChange w:id="58" w:author="BioReliance" w:date="2010-01-28T15:23:00Z">
                  <w:rPr/>
                </w:rPrChange>
              </w:rPr>
              <w:t>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BFCE117" w14:textId="77777777" w:rsidR="00495388" w:rsidRPr="004D7606" w:rsidRDefault="00495388" w:rsidP="003D45AE">
            <w:pPr>
              <w:jc w:val="center"/>
              <w:rPr>
                <w:rPrChange w:id="59" w:author="BioReliance" w:date="2010-01-28T15:23:00Z">
                  <w:rPr/>
                </w:rPrChange>
              </w:rPr>
            </w:pPr>
            <w:r w:rsidRPr="004D7606">
              <w:rPr>
                <w:rPrChange w:id="6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F54181B" w14:textId="77777777" w:rsidR="00495388" w:rsidRPr="004D7606" w:rsidRDefault="00312F6E" w:rsidP="003D45AE">
            <w:pPr>
              <w:jc w:val="center"/>
              <w:rPr>
                <w:rPrChange w:id="61" w:author="BioReliance" w:date="2010-01-28T15:23:00Z">
                  <w:rPr/>
                </w:rPrChange>
              </w:rPr>
            </w:pPr>
            <w:r w:rsidRPr="004D7606">
              <w:rPr>
                <w:rPrChange w:id="6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82D9B40" w14:textId="77777777" w:rsidR="00495388" w:rsidRPr="004D7606" w:rsidRDefault="002F4D9D" w:rsidP="003D45AE">
            <w:pPr>
              <w:jc w:val="center"/>
              <w:rPr>
                <w:rPrChange w:id="63" w:author="BioReliance" w:date="2010-01-28T15:23:00Z">
                  <w:rPr/>
                </w:rPrChange>
              </w:rPr>
            </w:pPr>
            <w:r w:rsidRPr="004D7606">
              <w:rPr>
                <w:rPrChange w:id="64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6D6DB96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315A5B5" w14:textId="77777777" w:rsidR="00495388" w:rsidRPr="004D7606" w:rsidRDefault="00495388" w:rsidP="003D45AE">
            <w:pPr>
              <w:rPr>
                <w:rPrChange w:id="65" w:author="BioReliance" w:date="2010-01-28T15:23:00Z">
                  <w:rPr/>
                </w:rPrChange>
              </w:rPr>
            </w:pPr>
            <w:r w:rsidRPr="004D7606">
              <w:rPr>
                <w:rPrChange w:id="66" w:author="BioReliance" w:date="2010-01-28T15:23:00Z">
                  <w:rPr/>
                </w:rPrChange>
              </w:rPr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082F95B" w14:textId="77777777" w:rsidR="00495388" w:rsidRPr="004D7606" w:rsidRDefault="00495388" w:rsidP="003D45AE">
            <w:pPr>
              <w:rPr>
                <w:rPrChange w:id="67" w:author="BioReliance" w:date="2010-01-28T15:23:00Z">
                  <w:rPr/>
                </w:rPrChange>
              </w:rPr>
            </w:pPr>
            <w:r w:rsidRPr="004D7606">
              <w:rPr>
                <w:rPrChange w:id="68" w:author="BioReliance" w:date="2010-01-28T15:23:00Z">
                  <w:rPr/>
                </w:rPrChange>
              </w:rPr>
              <w:t>BigDye Terminator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BA4E16A" w14:textId="77777777" w:rsidR="00495388" w:rsidRPr="004D7606" w:rsidRDefault="00312F6E" w:rsidP="003D45AE">
            <w:pPr>
              <w:rPr>
                <w:rPrChange w:id="69" w:author="BioReliance" w:date="2010-01-28T15:23:00Z">
                  <w:rPr/>
                </w:rPrChange>
              </w:rPr>
            </w:pPr>
            <w:r w:rsidRPr="004D7606">
              <w:rPr>
                <w:rPrChange w:id="70" w:author="BioReliance" w:date="2010-01-28T15:23:00Z">
                  <w:rPr/>
                </w:rPrChange>
              </w:rPr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F6872AD" w14:textId="77777777" w:rsidR="00495388" w:rsidRPr="004D7606" w:rsidRDefault="00495388" w:rsidP="003D45AE">
            <w:pPr>
              <w:rPr>
                <w:rPrChange w:id="71" w:author="BioReliance" w:date="2010-01-28T15:23:00Z">
                  <w:rPr/>
                </w:rPrChange>
              </w:rPr>
            </w:pPr>
            <w:r w:rsidRPr="004D7606">
              <w:rPr>
                <w:rPrChange w:id="72" w:author="BioReliance" w:date="2010-01-28T15:23:00Z">
                  <w:rPr/>
                </w:rPrChange>
              </w:rPr>
              <w:t>A0001976</w:t>
            </w:r>
            <w:r w:rsidR="00AE26AD" w:rsidRPr="004D7606">
              <w:rPr>
                <w:rPrChange w:id="73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5044884" w14:textId="77777777" w:rsidR="00495388" w:rsidRPr="004D7606" w:rsidRDefault="00495388" w:rsidP="003D45AE">
            <w:pPr>
              <w:jc w:val="center"/>
              <w:rPr>
                <w:rPrChange w:id="74" w:author="BioReliance" w:date="2010-01-28T15:23:00Z">
                  <w:rPr/>
                </w:rPrChange>
              </w:rPr>
            </w:pPr>
            <w:r w:rsidRPr="004D7606">
              <w:rPr>
                <w:rPrChange w:id="7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05EB88F" w14:textId="77777777" w:rsidR="00495388" w:rsidRPr="004D7606" w:rsidRDefault="000C529F" w:rsidP="003D45AE">
            <w:pPr>
              <w:jc w:val="center"/>
              <w:rPr>
                <w:rPrChange w:id="76" w:author="BioReliance" w:date="2010-01-28T15:23:00Z">
                  <w:rPr/>
                </w:rPrChange>
              </w:rPr>
            </w:pPr>
            <w:r w:rsidRPr="004D7606">
              <w:rPr>
                <w:rPrChange w:id="77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CDB202A" w14:textId="77777777" w:rsidR="00495388" w:rsidRPr="004D7606" w:rsidRDefault="00D153E6" w:rsidP="003D45AE">
            <w:pPr>
              <w:jc w:val="center"/>
              <w:rPr>
                <w:rPrChange w:id="78" w:author="BioReliance" w:date="2010-01-28T15:23:00Z">
                  <w:rPr/>
                </w:rPrChange>
              </w:rPr>
            </w:pPr>
            <w:r w:rsidRPr="004D7606">
              <w:rPr>
                <w:rPrChange w:id="7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089F5476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56EB5EE" w14:textId="77777777" w:rsidR="00495388" w:rsidRPr="004D7606" w:rsidRDefault="00495388" w:rsidP="003D45AE">
            <w:pPr>
              <w:rPr>
                <w:rPrChange w:id="80" w:author="BioReliance" w:date="2010-01-28T15:23:00Z">
                  <w:rPr/>
                </w:rPrChange>
              </w:rPr>
            </w:pPr>
            <w:r w:rsidRPr="004D7606">
              <w:rPr>
                <w:rPrChange w:id="81" w:author="BioReliance" w:date="2010-01-28T15:23:00Z">
                  <w:rPr/>
                </w:rPrChange>
              </w:rPr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3463BB6" w14:textId="77777777" w:rsidR="00495388" w:rsidRPr="004D7606" w:rsidRDefault="00495388" w:rsidP="003D45AE">
            <w:pPr>
              <w:rPr>
                <w:rPrChange w:id="82" w:author="BioReliance" w:date="2010-01-28T15:23:00Z">
                  <w:rPr/>
                </w:rPrChange>
              </w:rPr>
            </w:pPr>
            <w:r w:rsidRPr="004D7606">
              <w:rPr>
                <w:rPrChange w:id="83" w:author="BioReliance" w:date="2010-01-28T15:23:00Z">
                  <w:rPr/>
                </w:rPrChange>
              </w:rPr>
              <w:t>POP 7</w:t>
            </w:r>
            <w:r w:rsidR="00317D3B" w:rsidRPr="004D7606">
              <w:rPr>
                <w:rPrChange w:id="84" w:author="BioReliance" w:date="2010-01-28T15:23:00Z">
                  <w:rPr/>
                </w:rPrChange>
              </w:rPr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86D7D32" w14:textId="77777777" w:rsidR="00495388" w:rsidRPr="004D7606" w:rsidRDefault="00495388" w:rsidP="003D45AE">
            <w:pPr>
              <w:rPr>
                <w:rPrChange w:id="85" w:author="BioReliance" w:date="2010-01-28T15:23:00Z">
                  <w:rPr/>
                </w:rPrChange>
              </w:rPr>
            </w:pPr>
            <w:r w:rsidRPr="004D7606">
              <w:rPr>
                <w:rPrChange w:id="86" w:author="BioReliance" w:date="2010-01-28T15:23:00Z">
                  <w:rPr/>
                </w:rPrChange>
              </w:rPr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B68DD53" w14:textId="77777777" w:rsidR="00495388" w:rsidRPr="004D7606" w:rsidRDefault="00495388" w:rsidP="003D45AE">
            <w:pPr>
              <w:rPr>
                <w:rPrChange w:id="87" w:author="BioReliance" w:date="2010-01-28T15:23:00Z">
                  <w:rPr/>
                </w:rPrChange>
              </w:rPr>
            </w:pPr>
            <w:r w:rsidRPr="004D7606">
              <w:rPr>
                <w:rPrChange w:id="88" w:author="BioReliance" w:date="2010-01-28T15:23:00Z">
                  <w:rPr/>
                </w:rPrChange>
              </w:rPr>
              <w:t>A0001975</w:t>
            </w:r>
            <w:r w:rsidR="00AE26AD" w:rsidRPr="004D7606">
              <w:rPr>
                <w:rPrChange w:id="89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0FFA427" w14:textId="77777777" w:rsidR="00495388" w:rsidRPr="004D7606" w:rsidRDefault="00495388" w:rsidP="003D45AE">
            <w:pPr>
              <w:jc w:val="center"/>
              <w:rPr>
                <w:rPrChange w:id="90" w:author="BioReliance" w:date="2010-01-28T15:23:00Z">
                  <w:rPr/>
                </w:rPrChange>
              </w:rPr>
            </w:pPr>
            <w:r w:rsidRPr="004D7606">
              <w:rPr>
                <w:rPrChange w:id="91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A492E54" w14:textId="77777777" w:rsidR="00495388" w:rsidRPr="004D7606" w:rsidRDefault="00312F6E" w:rsidP="003D45AE">
            <w:pPr>
              <w:jc w:val="center"/>
              <w:rPr>
                <w:rPrChange w:id="92" w:author="BioReliance" w:date="2010-01-28T15:23:00Z">
                  <w:rPr/>
                </w:rPrChange>
              </w:rPr>
            </w:pPr>
            <w:r w:rsidRPr="004D7606">
              <w:rPr>
                <w:rPrChange w:id="93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4833545" w14:textId="77777777" w:rsidR="00495388" w:rsidRPr="004D7606" w:rsidRDefault="00D153E6" w:rsidP="003D45AE">
            <w:pPr>
              <w:jc w:val="center"/>
              <w:rPr>
                <w:rPrChange w:id="94" w:author="BioReliance" w:date="2010-01-28T15:23:00Z">
                  <w:rPr/>
                </w:rPrChange>
              </w:rPr>
            </w:pPr>
            <w:r w:rsidRPr="004D7606">
              <w:rPr>
                <w:rPrChange w:id="95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2D7860C9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377F5C7" w14:textId="77777777" w:rsidR="00495388" w:rsidRPr="004D7606" w:rsidRDefault="00495388" w:rsidP="003D45AE">
            <w:pPr>
              <w:rPr>
                <w:rPrChange w:id="96" w:author="BioReliance" w:date="2010-01-28T15:23:00Z">
                  <w:rPr/>
                </w:rPrChange>
              </w:rPr>
            </w:pPr>
            <w:r w:rsidRPr="004D7606">
              <w:rPr>
                <w:rPrChange w:id="97" w:author="BioReliance" w:date="2010-01-28T15:23:00Z">
                  <w:rPr/>
                </w:rPrChange>
              </w:rPr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C1CB501" w14:textId="77777777" w:rsidR="00495388" w:rsidRPr="004D7606" w:rsidRDefault="00495388" w:rsidP="003D45AE">
            <w:pPr>
              <w:rPr>
                <w:rPrChange w:id="98" w:author="BioReliance" w:date="2010-01-28T15:23:00Z">
                  <w:rPr/>
                </w:rPrChange>
              </w:rPr>
            </w:pPr>
            <w:r w:rsidRPr="004D7606">
              <w:rPr>
                <w:rPrChange w:id="99" w:author="BioReliance" w:date="2010-01-28T15:23:00Z">
                  <w:rPr/>
                </w:rPrChange>
              </w:rPr>
              <w:t>Betaine</w:t>
            </w:r>
            <w:r w:rsidR="00317D3B" w:rsidRPr="004D7606">
              <w:rPr>
                <w:rPrChange w:id="100" w:author="BioReliance" w:date="2010-01-28T15:23:00Z">
                  <w:rPr/>
                </w:rPrChange>
              </w:rPr>
              <w:t xml:space="preserve"> 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4589572" w14:textId="77777777" w:rsidR="00495388" w:rsidRPr="004D7606" w:rsidRDefault="00495388" w:rsidP="003D45AE">
            <w:pPr>
              <w:rPr>
                <w:rPrChange w:id="101" w:author="BioReliance" w:date="2010-01-28T15:23:00Z">
                  <w:rPr/>
                </w:rPrChange>
              </w:rPr>
            </w:pPr>
            <w:r w:rsidRPr="004D7606">
              <w:rPr>
                <w:rPrChange w:id="102" w:author="BioReliance" w:date="2010-01-28T15:23:00Z">
                  <w:rPr/>
                </w:rPrChange>
              </w:rPr>
              <w:t>B0300</w:t>
            </w:r>
            <w:r w:rsidR="00317D3B" w:rsidRPr="004D7606">
              <w:rPr>
                <w:rPrChange w:id="103" w:author="BioReliance" w:date="2010-01-28T15:23:00Z">
                  <w:rPr/>
                </w:rPrChange>
              </w:rPr>
              <w:t>.1vl</w:t>
            </w:r>
            <w:r w:rsidRPr="004D7606">
              <w:rPr>
                <w:rPrChange w:id="104" w:author="BioReliance" w:date="2010-01-28T15:23:00Z">
                  <w:rPr/>
                </w:rPrChange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56A0517" w14:textId="77777777" w:rsidR="00495388" w:rsidRPr="004D7606" w:rsidRDefault="00495388" w:rsidP="003D45AE">
            <w:pPr>
              <w:rPr>
                <w:rPrChange w:id="105" w:author="BioReliance" w:date="2010-01-28T15:23:00Z">
                  <w:rPr/>
                </w:rPrChange>
              </w:rPr>
            </w:pPr>
            <w:r w:rsidRPr="004D7606">
              <w:rPr>
                <w:rPrChange w:id="106" w:author="BioReliance" w:date="2010-01-28T15:23:00Z">
                  <w:rPr/>
                </w:rPrChange>
              </w:rPr>
              <w:t>100004892</w:t>
            </w:r>
            <w:r w:rsidR="00AE26AD" w:rsidRPr="004D7606">
              <w:rPr>
                <w:rPrChange w:id="107" w:author="BioReliance" w:date="2010-01-28T15:23:00Z">
                  <w:rPr/>
                </w:rPrChange>
              </w:rPr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F52128F" w14:textId="77777777" w:rsidR="00495388" w:rsidRPr="004D7606" w:rsidRDefault="00495388" w:rsidP="003D45AE">
            <w:pPr>
              <w:jc w:val="center"/>
              <w:rPr>
                <w:rPrChange w:id="108" w:author="BioReliance" w:date="2010-01-28T15:23:00Z">
                  <w:rPr/>
                </w:rPrChange>
              </w:rPr>
            </w:pPr>
            <w:r w:rsidRPr="004D7606">
              <w:rPr>
                <w:rPrChange w:id="109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A9EAB34" w14:textId="77777777" w:rsidR="00495388" w:rsidRPr="004D7606" w:rsidRDefault="00312F6E" w:rsidP="003D45AE">
            <w:pPr>
              <w:jc w:val="center"/>
              <w:rPr>
                <w:rPrChange w:id="110" w:author="BioReliance" w:date="2010-01-28T15:23:00Z">
                  <w:rPr/>
                </w:rPrChange>
              </w:rPr>
            </w:pPr>
            <w:r w:rsidRPr="004D7606">
              <w:rPr>
                <w:rPrChange w:id="111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41AA6A9" w14:textId="77777777" w:rsidR="00495388" w:rsidRPr="004D7606" w:rsidRDefault="00D153E6" w:rsidP="003D45AE">
            <w:pPr>
              <w:jc w:val="center"/>
              <w:rPr>
                <w:rPrChange w:id="112" w:author="BioReliance" w:date="2010-01-28T15:23:00Z">
                  <w:rPr/>
                </w:rPrChange>
              </w:rPr>
            </w:pPr>
            <w:r w:rsidRPr="004D7606">
              <w:rPr>
                <w:rPrChange w:id="113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328E0687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7E25CC1E" w14:textId="77777777" w:rsidR="00495388" w:rsidRPr="004D7606" w:rsidRDefault="00495388" w:rsidP="003D45AE">
            <w:pPr>
              <w:rPr>
                <w:rPrChange w:id="114" w:author="BioReliance" w:date="2010-01-28T15:23:00Z">
                  <w:rPr/>
                </w:rPrChange>
              </w:rPr>
            </w:pPr>
            <w:r w:rsidRPr="004D7606">
              <w:rPr>
                <w:rPrChange w:id="115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B149795" w14:textId="77777777" w:rsidR="00495388" w:rsidRPr="004D7606" w:rsidRDefault="00317D3B" w:rsidP="003D45AE">
            <w:pPr>
              <w:rPr>
                <w:rPrChange w:id="116" w:author="BioReliance" w:date="2010-01-28T15:23:00Z">
                  <w:rPr/>
                </w:rPrChange>
              </w:rPr>
            </w:pPr>
            <w:r w:rsidRPr="004D7606">
              <w:rPr>
                <w:rPrChange w:id="117" w:author="BioReliance" w:date="2010-01-28T15:23:00Z">
                  <w:rPr/>
                </w:rPrChange>
              </w:rPr>
              <w:t xml:space="preserve">Big Dye Terminator </w:t>
            </w:r>
            <w:r w:rsidR="00495388" w:rsidRPr="004D7606">
              <w:rPr>
                <w:rPrChange w:id="118" w:author="BioReliance" w:date="2010-01-28T15:23:00Z">
                  <w:rPr/>
                </w:rPrChange>
              </w:rPr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007EC32" w14:textId="77777777" w:rsidR="00495388" w:rsidRPr="004D7606" w:rsidRDefault="00495388" w:rsidP="003D45AE">
            <w:pPr>
              <w:rPr>
                <w:rPrChange w:id="119" w:author="BioReliance" w:date="2010-01-28T15:23:00Z">
                  <w:rPr/>
                </w:rPrChange>
              </w:rPr>
            </w:pPr>
            <w:r w:rsidRPr="004D7606">
              <w:rPr>
                <w:rPrChange w:id="120" w:author="BioReliance" w:date="2010-01-28T15:23:00Z">
                  <w:rPr/>
                </w:rPrChange>
              </w:rPr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AFD156D" w14:textId="77777777" w:rsidR="00495388" w:rsidRPr="004D7606" w:rsidRDefault="00495388" w:rsidP="003D45AE">
            <w:pPr>
              <w:rPr>
                <w:rPrChange w:id="121" w:author="BioReliance" w:date="2010-01-28T15:23:00Z">
                  <w:rPr/>
                </w:rPrChange>
              </w:rPr>
            </w:pPr>
            <w:r w:rsidRPr="004D7606">
              <w:rPr>
                <w:rPrChange w:id="122" w:author="BioReliance" w:date="2010-01-28T15:23:00Z">
                  <w:rPr/>
                </w:rPrChange>
              </w:rPr>
              <w:t>100004321</w:t>
            </w:r>
            <w:r w:rsidR="00AE26AD" w:rsidRPr="004D7606">
              <w:rPr>
                <w:rPrChange w:id="123" w:author="BioReliance" w:date="2010-01-28T15:23:00Z">
                  <w:rPr/>
                </w:rPrChange>
              </w:rPr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2BD995" w14:textId="77777777" w:rsidR="00495388" w:rsidRPr="004D7606" w:rsidRDefault="00495388" w:rsidP="003D45AE">
            <w:pPr>
              <w:jc w:val="center"/>
              <w:rPr>
                <w:rPrChange w:id="124" w:author="BioReliance" w:date="2010-01-28T15:23:00Z">
                  <w:rPr/>
                </w:rPrChange>
              </w:rPr>
            </w:pPr>
            <w:r w:rsidRPr="004D7606">
              <w:rPr>
                <w:rPrChange w:id="12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F46DA95" w14:textId="77777777" w:rsidR="00495388" w:rsidRPr="004D7606" w:rsidRDefault="00312F6E" w:rsidP="003D45AE">
            <w:pPr>
              <w:jc w:val="center"/>
              <w:rPr>
                <w:rPrChange w:id="126" w:author="BioReliance" w:date="2010-01-28T15:23:00Z">
                  <w:rPr/>
                </w:rPrChange>
              </w:rPr>
            </w:pPr>
            <w:r w:rsidRPr="004D7606">
              <w:rPr>
                <w:rPrChange w:id="12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7C3C5B78" w14:textId="77777777" w:rsidR="00495388" w:rsidRPr="004D7606" w:rsidRDefault="00D153E6" w:rsidP="003D45AE">
            <w:pPr>
              <w:jc w:val="center"/>
              <w:rPr>
                <w:rPrChange w:id="128" w:author="BioReliance" w:date="2010-01-28T15:23:00Z">
                  <w:rPr/>
                </w:rPrChange>
              </w:rPr>
            </w:pPr>
            <w:r w:rsidRPr="004D7606">
              <w:rPr>
                <w:rPrChange w:id="12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1F1E47FC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D9D2D4E" w14:textId="77777777" w:rsidR="00495388" w:rsidRPr="004D7606" w:rsidRDefault="00495388" w:rsidP="003D45AE">
            <w:pPr>
              <w:rPr>
                <w:rPrChange w:id="130" w:author="BioReliance" w:date="2010-01-28T15:23:00Z">
                  <w:rPr/>
                </w:rPrChange>
              </w:rPr>
            </w:pPr>
            <w:r w:rsidRPr="004D7606">
              <w:rPr>
                <w:rPrChange w:id="131" w:author="BioReliance" w:date="2010-01-28T15:23:00Z">
                  <w:rPr/>
                </w:rPrChange>
              </w:rPr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1DFCF04" w14:textId="77777777" w:rsidR="00495388" w:rsidRPr="004D7606" w:rsidRDefault="00495388" w:rsidP="003D45AE">
            <w:pPr>
              <w:rPr>
                <w:rPrChange w:id="132" w:author="BioReliance" w:date="2010-01-28T15:23:00Z">
                  <w:rPr/>
                </w:rPrChange>
              </w:rPr>
            </w:pPr>
            <w:r w:rsidRPr="004D7606">
              <w:rPr>
                <w:rPrChange w:id="133" w:author="BioReliance" w:date="2010-01-28T15:23:00Z">
                  <w:rPr/>
                </w:rPrChange>
              </w:rPr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215C9CE" w14:textId="77777777" w:rsidR="00495388" w:rsidRPr="004D7606" w:rsidRDefault="00495388" w:rsidP="003D45AE">
            <w:pPr>
              <w:rPr>
                <w:rPrChange w:id="134" w:author="BioReliance" w:date="2010-01-28T15:23:00Z">
                  <w:rPr/>
                </w:rPrChange>
              </w:rPr>
            </w:pPr>
            <w:r w:rsidRPr="004D7606">
              <w:rPr>
                <w:rPrChange w:id="135" w:author="BioReliance" w:date="2010-01-28T15:23:00Z">
                  <w:rPr/>
                </w:rPrChange>
              </w:rPr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8EBDF9D" w14:textId="77777777" w:rsidR="00495388" w:rsidRPr="004D7606" w:rsidRDefault="00495388" w:rsidP="003D45AE">
            <w:pPr>
              <w:rPr>
                <w:rPrChange w:id="136" w:author="BioReliance" w:date="2010-01-28T15:23:00Z">
                  <w:rPr/>
                </w:rPrChange>
              </w:rPr>
            </w:pPr>
            <w:r w:rsidRPr="004D7606">
              <w:rPr>
                <w:rPrChange w:id="137" w:author="BioReliance" w:date="2010-01-28T15:23:00Z">
                  <w:rPr/>
                </w:rPrChange>
              </w:rPr>
              <w:t>A0001977</w:t>
            </w:r>
            <w:r w:rsidR="00AE26AD" w:rsidRPr="004D7606">
              <w:rPr>
                <w:rPrChange w:id="138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BEE8CF0" w14:textId="77777777" w:rsidR="00495388" w:rsidRPr="004D7606" w:rsidRDefault="00495388" w:rsidP="003D45AE">
            <w:pPr>
              <w:jc w:val="center"/>
              <w:rPr>
                <w:rPrChange w:id="139" w:author="BioReliance" w:date="2010-01-28T15:23:00Z">
                  <w:rPr/>
                </w:rPrChange>
              </w:rPr>
            </w:pPr>
            <w:r w:rsidRPr="004D7606">
              <w:rPr>
                <w:rPrChange w:id="14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9A19340" w14:textId="77777777" w:rsidR="00495388" w:rsidRPr="004D7606" w:rsidRDefault="00312F6E" w:rsidP="003D45AE">
            <w:pPr>
              <w:jc w:val="center"/>
              <w:rPr>
                <w:rPrChange w:id="141" w:author="BioReliance" w:date="2010-01-28T15:23:00Z">
                  <w:rPr/>
                </w:rPrChange>
              </w:rPr>
            </w:pPr>
            <w:r w:rsidRPr="004D7606">
              <w:rPr>
                <w:rPrChange w:id="14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269AE3B4" w14:textId="77777777" w:rsidR="00495388" w:rsidRPr="004D7606" w:rsidRDefault="002F4D9D" w:rsidP="003D45AE">
            <w:pPr>
              <w:jc w:val="center"/>
              <w:rPr>
                <w:rPrChange w:id="143" w:author="BioReliance" w:date="2010-01-28T15:23:00Z">
                  <w:rPr/>
                </w:rPrChange>
              </w:rPr>
            </w:pPr>
            <w:r w:rsidRPr="004D7606">
              <w:rPr>
                <w:rPrChange w:id="144" w:author="BioReliance" w:date="2010-01-28T15:23:00Z">
                  <w:rPr/>
                </w:rPrChange>
              </w:rPr>
              <w:t>KPES0553</w:t>
            </w:r>
          </w:p>
        </w:tc>
      </w:tr>
      <w:tr w:rsidR="008F18CC" w:rsidRPr="004D7606" w14:paraId="27594DBF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67BC4EFC" w14:textId="77777777" w:rsidR="00495388" w:rsidRPr="004D7606" w:rsidRDefault="00495388" w:rsidP="003D45AE">
            <w:pPr>
              <w:rPr>
                <w:rPrChange w:id="145" w:author="BioReliance" w:date="2010-01-28T15:23:00Z">
                  <w:rPr/>
                </w:rPrChange>
              </w:rPr>
            </w:pPr>
            <w:r w:rsidRPr="004D7606">
              <w:rPr>
                <w:rPrChange w:id="146" w:author="BioReliance" w:date="2010-01-28T15:23:00Z">
                  <w:rPr/>
                </w:rPrChange>
              </w:rPr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3E2EFB7B" w14:textId="77777777" w:rsidR="00495388" w:rsidRPr="004D7606" w:rsidRDefault="00495388" w:rsidP="003D45AE">
            <w:pPr>
              <w:rPr>
                <w:rPrChange w:id="147" w:author="BioReliance" w:date="2010-01-28T15:23:00Z">
                  <w:rPr/>
                </w:rPrChange>
              </w:rPr>
            </w:pPr>
            <w:r w:rsidRPr="004D7606">
              <w:rPr>
                <w:bCs/>
                <w:rPrChange w:id="148" w:author="BioReliance" w:date="2010-01-28T15:23:00Z">
                  <w:rPr>
                    <w:bCs/>
                  </w:rPr>
                </w:rPrChange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2B7260AC" w14:textId="77777777" w:rsidR="00495388" w:rsidRPr="004D7606" w:rsidRDefault="00495388" w:rsidP="003D45AE">
            <w:pPr>
              <w:rPr>
                <w:rPrChange w:id="149" w:author="BioReliance" w:date="2010-01-28T15:23:00Z">
                  <w:rPr/>
                </w:rPrChange>
              </w:rPr>
            </w:pPr>
            <w:r w:rsidRPr="004D7606">
              <w:rPr>
                <w:rPrChange w:id="150" w:author="BioReliance" w:date="2010-01-28T15:23:00Z">
                  <w:rPr/>
                </w:rPrChange>
              </w:rPr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DF368CB" w14:textId="77777777" w:rsidR="00495388" w:rsidRPr="004D7606" w:rsidRDefault="00495388" w:rsidP="003D45AE">
            <w:pPr>
              <w:rPr>
                <w:rPrChange w:id="151" w:author="BioReliance" w:date="2010-01-28T15:23:00Z">
                  <w:rPr/>
                </w:rPrChange>
              </w:rPr>
            </w:pPr>
            <w:r w:rsidRPr="004D7606">
              <w:rPr>
                <w:rPrChange w:id="152" w:author="BioReliance" w:date="2010-01-28T15:23:00Z">
                  <w:rPr/>
                </w:rPrChange>
              </w:rPr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E082A6E" w14:textId="77777777" w:rsidR="00495388" w:rsidRPr="004D7606" w:rsidRDefault="00495388" w:rsidP="003D45AE">
            <w:pPr>
              <w:jc w:val="center"/>
              <w:rPr>
                <w:rPrChange w:id="153" w:author="BioReliance" w:date="2010-01-28T15:23:00Z">
                  <w:rPr/>
                </w:rPrChange>
              </w:rPr>
            </w:pPr>
            <w:r w:rsidRPr="004D7606">
              <w:rPr>
                <w:rPrChange w:id="154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A50B35F" w14:textId="77777777" w:rsidR="00495388" w:rsidRPr="004D7606" w:rsidRDefault="00312F6E" w:rsidP="003D45AE">
            <w:pPr>
              <w:jc w:val="center"/>
              <w:rPr>
                <w:rPrChange w:id="155" w:author="BioReliance" w:date="2010-01-28T15:23:00Z">
                  <w:rPr/>
                </w:rPrChange>
              </w:rPr>
            </w:pPr>
            <w:r w:rsidRPr="004D7606">
              <w:rPr>
                <w:rPrChange w:id="156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4FE358E" w14:textId="77777777" w:rsidR="00495388" w:rsidRPr="004D7606" w:rsidRDefault="002F4D9D" w:rsidP="003D45AE">
            <w:pPr>
              <w:jc w:val="center"/>
              <w:rPr>
                <w:rPrChange w:id="157" w:author="BioReliance" w:date="2010-01-28T15:23:00Z">
                  <w:rPr/>
                </w:rPrChange>
              </w:rPr>
            </w:pPr>
            <w:r w:rsidRPr="004D7606">
              <w:rPr>
                <w:color w:val="000000"/>
                <w:rPrChange w:id="158" w:author="BioReliance" w:date="2010-01-28T15:23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8F18CC" w:rsidRPr="004D7606" w14:paraId="3F0DC2B8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80864F7" w14:textId="77777777" w:rsidR="00495388" w:rsidRPr="004D7606" w:rsidRDefault="00495388" w:rsidP="003D45AE">
            <w:pPr>
              <w:rPr>
                <w:rPrChange w:id="159" w:author="BioReliance" w:date="2010-01-28T15:23:00Z">
                  <w:rPr/>
                </w:rPrChange>
              </w:rPr>
            </w:pPr>
            <w:r w:rsidRPr="004D7606">
              <w:rPr>
                <w:rPrChange w:id="160" w:author="BioReliance" w:date="2010-01-28T15:23:00Z">
                  <w:rPr/>
                </w:rPrChange>
              </w:rPr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51623A2" w14:textId="77777777" w:rsidR="00495388" w:rsidRPr="004D7606" w:rsidRDefault="00495388" w:rsidP="003D45AE">
            <w:pPr>
              <w:rPr>
                <w:rPrChange w:id="161" w:author="BioReliance" w:date="2010-01-28T15:23:00Z">
                  <w:rPr/>
                </w:rPrChange>
              </w:rPr>
            </w:pPr>
            <w:r w:rsidRPr="004D7606">
              <w:rPr>
                <w:rPrChange w:id="162" w:author="BioReliance" w:date="2010-01-28T15:23:00Z">
                  <w:rPr/>
                </w:rPrChange>
              </w:rPr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D61D7C5" w14:textId="77777777" w:rsidR="00495388" w:rsidRPr="004D7606" w:rsidRDefault="00495388" w:rsidP="003D45AE">
            <w:pPr>
              <w:rPr>
                <w:color w:val="000000"/>
                <w:rPrChange w:id="163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164" w:author="BioReliance" w:date="2010-01-28T15:23:00Z">
                  <w:rPr>
                    <w:color w:val="000000"/>
                  </w:rPr>
                </w:rPrChange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D9F52D8" w14:textId="77777777" w:rsidR="00495388" w:rsidRPr="004D7606" w:rsidRDefault="00495388" w:rsidP="003D45AE">
            <w:pPr>
              <w:rPr>
                <w:color w:val="000000"/>
                <w:rPrChange w:id="165" w:author="BioReliance" w:date="2010-01-28T15:23:00Z">
                  <w:rPr>
                    <w:color w:val="000000"/>
                  </w:rPr>
                </w:rPrChange>
              </w:rPr>
            </w:pPr>
            <w:r w:rsidRPr="004D7606">
              <w:rPr>
                <w:color w:val="000000"/>
                <w:rPrChange w:id="166" w:author="BioReliance" w:date="2010-01-28T15:23:00Z">
                  <w:rPr>
                    <w:color w:val="000000"/>
                  </w:rPr>
                </w:rPrChange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439FDBC" w14:textId="77777777" w:rsidR="00495388" w:rsidRPr="004D7606" w:rsidRDefault="00312F6E" w:rsidP="003D45AE">
            <w:pPr>
              <w:jc w:val="center"/>
              <w:rPr>
                <w:rPrChange w:id="167" w:author="BioReliance" w:date="2010-01-28T15:23:00Z">
                  <w:rPr/>
                </w:rPrChange>
              </w:rPr>
            </w:pPr>
            <w:r w:rsidRPr="004D7606">
              <w:rPr>
                <w:rPrChange w:id="168" w:author="BioReliance" w:date="2010-01-28T15:23:00Z">
                  <w:rPr/>
                </w:rPrChange>
              </w:rPr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FC80A42" w14:textId="77777777" w:rsidR="00495388" w:rsidRPr="004D7606" w:rsidRDefault="00312F6E" w:rsidP="003D45AE">
            <w:pPr>
              <w:jc w:val="center"/>
              <w:rPr>
                <w:rPrChange w:id="169" w:author="BioReliance" w:date="2010-01-28T15:23:00Z">
                  <w:rPr/>
                </w:rPrChange>
              </w:rPr>
            </w:pPr>
            <w:r w:rsidRPr="004D7606">
              <w:rPr>
                <w:rPrChange w:id="170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83E74A5" w14:textId="77777777" w:rsidR="00495388" w:rsidRPr="004D7606" w:rsidRDefault="002F4D9D" w:rsidP="003D45AE">
            <w:pPr>
              <w:jc w:val="center"/>
              <w:rPr>
                <w:rPrChange w:id="171" w:author="BioReliance" w:date="2010-01-28T15:23:00Z">
                  <w:rPr/>
                </w:rPrChange>
              </w:rPr>
            </w:pPr>
            <w:r w:rsidRPr="004D7606">
              <w:rPr>
                <w:rPrChange w:id="172" w:author="BioReliance" w:date="2010-01-28T15:23:00Z">
                  <w:rPr/>
                </w:rPrChange>
              </w:rPr>
              <w:t>BA5802</w:t>
            </w:r>
          </w:p>
        </w:tc>
      </w:tr>
      <w:tr w:rsidR="008F18CC" w:rsidRPr="004D7606" w14:paraId="30C226A3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DF3F273" w14:textId="77777777" w:rsidR="00495388" w:rsidRPr="004D7606" w:rsidRDefault="00495388" w:rsidP="003D45AE">
            <w:pPr>
              <w:rPr>
                <w:rPrChange w:id="173" w:author="BioReliance" w:date="2010-01-28T15:23:00Z">
                  <w:rPr/>
                </w:rPrChange>
              </w:rPr>
            </w:pPr>
            <w:r w:rsidRPr="004D7606">
              <w:rPr>
                <w:rPrChange w:id="174" w:author="BioReliance" w:date="2010-01-28T15:23:00Z">
                  <w:rPr/>
                </w:rPrChange>
              </w:rPr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2A8E4F1" w14:textId="77777777" w:rsidR="00495388" w:rsidRPr="004D7606" w:rsidRDefault="00495388" w:rsidP="003D45AE">
            <w:pPr>
              <w:rPr>
                <w:rPrChange w:id="175" w:author="BioReliance" w:date="2010-01-28T15:23:00Z">
                  <w:rPr/>
                </w:rPrChange>
              </w:rPr>
            </w:pPr>
            <w:r w:rsidRPr="004D7606">
              <w:rPr>
                <w:rPrChange w:id="176" w:author="BioReliance" w:date="2010-01-28T15:23:00Z">
                  <w:rPr/>
                </w:rPrChange>
              </w:rPr>
              <w:t>36 cm, 50 cm capillar</w:t>
            </w:r>
            <w:r w:rsidR="00317D3B" w:rsidRPr="004D7606">
              <w:rPr>
                <w:rPrChange w:id="177" w:author="BioReliance" w:date="2010-01-28T15:23:00Z">
                  <w:rPr/>
                </w:rPrChange>
              </w:rPr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463D01D" w14:textId="77777777" w:rsidR="00495388" w:rsidRPr="004D7606" w:rsidRDefault="00495388" w:rsidP="003D45AE">
            <w:pPr>
              <w:rPr>
                <w:rPrChange w:id="178" w:author="BioReliance" w:date="2010-01-28T15:23:00Z">
                  <w:rPr/>
                </w:rPrChange>
              </w:rPr>
            </w:pPr>
            <w:r w:rsidRPr="004D7606">
              <w:rPr>
                <w:rPrChange w:id="179" w:author="BioReliance" w:date="2010-01-28T15:23:00Z">
                  <w:rPr/>
                </w:rPrChange>
              </w:rPr>
              <w:t xml:space="preserve">4333464, </w:t>
            </w:r>
          </w:p>
          <w:p w14:paraId="0433A4DB" w14:textId="77777777" w:rsidR="00495388" w:rsidRPr="004D7606" w:rsidRDefault="00495388" w:rsidP="003D45AE">
            <w:pPr>
              <w:rPr>
                <w:rPrChange w:id="180" w:author="BioReliance" w:date="2010-01-28T15:23:00Z">
                  <w:rPr/>
                </w:rPrChange>
              </w:rPr>
            </w:pPr>
            <w:r w:rsidRPr="004D7606">
              <w:rPr>
                <w:rPrChange w:id="181" w:author="BioReliance" w:date="2010-01-28T15:23:00Z">
                  <w:rPr/>
                </w:rPrChange>
              </w:rPr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C482180" w14:textId="77777777" w:rsidR="00495388" w:rsidRPr="004D7606" w:rsidRDefault="00AE26AD" w:rsidP="003D45AE">
            <w:pPr>
              <w:rPr>
                <w:rPrChange w:id="182" w:author="BioReliance" w:date="2010-01-28T15:23:00Z">
                  <w:rPr/>
                </w:rPrChange>
              </w:rPr>
            </w:pPr>
            <w:r w:rsidRPr="004D7606">
              <w:rPr>
                <w:rPrChange w:id="183" w:author="BioReliance" w:date="2010-01-28T15:23:00Z">
                  <w:rPr/>
                </w:rPrChange>
              </w:rPr>
              <w:t>100004183.EACH</w:t>
            </w:r>
          </w:p>
          <w:p w14:paraId="063A1155" w14:textId="77777777" w:rsidR="00495388" w:rsidRPr="004D7606" w:rsidRDefault="00495388" w:rsidP="003D45AE">
            <w:pPr>
              <w:rPr>
                <w:rPrChange w:id="184" w:author="BioReliance" w:date="2010-01-28T15:23:00Z">
                  <w:rPr/>
                </w:rPrChange>
              </w:rPr>
            </w:pPr>
            <w:r w:rsidRPr="004D7606">
              <w:rPr>
                <w:rPrChange w:id="185" w:author="BioReliance" w:date="2010-01-28T15:23:00Z">
                  <w:rPr/>
                </w:rPrChange>
              </w:rPr>
              <w:t>A0002206</w:t>
            </w:r>
            <w:r w:rsidR="00AE26AD" w:rsidRPr="004D7606">
              <w:rPr>
                <w:rPrChange w:id="186" w:author="BioReliance" w:date="2010-01-28T15:23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CB79795" w14:textId="77777777" w:rsidR="00495388" w:rsidRPr="004D7606" w:rsidRDefault="00495388" w:rsidP="003D45AE">
            <w:pPr>
              <w:jc w:val="center"/>
              <w:rPr>
                <w:rPrChange w:id="187" w:author="BioReliance" w:date="2010-01-28T15:23:00Z">
                  <w:rPr/>
                </w:rPrChange>
              </w:rPr>
            </w:pPr>
            <w:r w:rsidRPr="004D7606">
              <w:rPr>
                <w:rPrChange w:id="188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A3F27B1" w14:textId="77777777" w:rsidR="00495388" w:rsidRPr="004D7606" w:rsidRDefault="00312F6E" w:rsidP="003D45AE">
            <w:pPr>
              <w:jc w:val="center"/>
              <w:rPr>
                <w:rPrChange w:id="189" w:author="BioReliance" w:date="2010-01-28T15:23:00Z">
                  <w:rPr/>
                </w:rPrChange>
              </w:rPr>
            </w:pPr>
            <w:r w:rsidRPr="004D7606">
              <w:rPr>
                <w:rPrChange w:id="190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53E26ED1" w14:textId="77777777" w:rsidR="00495388" w:rsidRPr="004D7606" w:rsidRDefault="00D153E6" w:rsidP="003D45AE">
            <w:pPr>
              <w:jc w:val="center"/>
              <w:rPr>
                <w:rPrChange w:id="191" w:author="BioReliance" w:date="2010-01-28T15:23:00Z">
                  <w:rPr/>
                </w:rPrChange>
              </w:rPr>
            </w:pPr>
            <w:r w:rsidRPr="004D7606">
              <w:rPr>
                <w:rPrChange w:id="192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0E965F3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3510579" w14:textId="77777777" w:rsidR="00495388" w:rsidRPr="004D7606" w:rsidRDefault="00495388" w:rsidP="003D45AE">
            <w:pPr>
              <w:rPr>
                <w:rPrChange w:id="193" w:author="BioReliance" w:date="2010-01-28T15:23:00Z">
                  <w:rPr/>
                </w:rPrChange>
              </w:rPr>
            </w:pPr>
            <w:r w:rsidRPr="004D7606">
              <w:rPr>
                <w:rPrChange w:id="194" w:author="BioReliance" w:date="2010-01-28T15:23:00Z">
                  <w:rPr/>
                </w:rPrChange>
              </w:rPr>
              <w:t>3130</w:t>
            </w:r>
            <w:r w:rsidRPr="004D7606">
              <w:rPr>
                <w:i/>
                <w:rPrChange w:id="195" w:author="BioReliance" w:date="2010-01-28T15:23:00Z">
                  <w:rPr>
                    <w:i/>
                  </w:rPr>
                </w:rPrChange>
              </w:rPr>
              <w:t>xl</w:t>
            </w:r>
            <w:r w:rsidRPr="004D7606">
              <w:rPr>
                <w:rPrChange w:id="196" w:author="BioReliance" w:date="2010-01-28T15:23:00Z">
                  <w:rPr/>
                </w:rPrChange>
              </w:rPr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764BA6A8" w14:textId="77777777" w:rsidR="00495388" w:rsidRPr="004D7606" w:rsidRDefault="00495388" w:rsidP="003D45AE">
            <w:pPr>
              <w:rPr>
                <w:rPrChange w:id="197" w:author="BioReliance" w:date="2010-01-28T15:23:00Z">
                  <w:rPr/>
                </w:rPrChange>
              </w:rPr>
            </w:pPr>
            <w:r w:rsidRPr="004D7606">
              <w:rPr>
                <w:rPrChange w:id="198" w:author="BioReliance" w:date="2010-01-28T15:23:00Z">
                  <w:rPr/>
                </w:rPrChange>
              </w:rPr>
              <w:t>50 cm, 80 cm capillar</w:t>
            </w:r>
            <w:r w:rsidR="00317D3B" w:rsidRPr="004D7606">
              <w:rPr>
                <w:rPrChange w:id="199" w:author="BioReliance" w:date="2010-01-28T15:23:00Z">
                  <w:rPr/>
                </w:rPrChange>
              </w:rPr>
              <w:t xml:space="preserve">y arrays 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F45619C" w14:textId="77777777" w:rsidR="00495388" w:rsidRPr="004D7606" w:rsidRDefault="00495388" w:rsidP="003D45AE">
            <w:pPr>
              <w:rPr>
                <w:rPrChange w:id="200" w:author="BioReliance" w:date="2010-01-28T15:23:00Z">
                  <w:rPr/>
                </w:rPrChange>
              </w:rPr>
            </w:pPr>
            <w:r w:rsidRPr="004D7606">
              <w:rPr>
                <w:rPrChange w:id="201" w:author="BioReliance" w:date="2010-01-28T15:23:00Z">
                  <w:rPr/>
                </w:rPrChange>
              </w:rPr>
              <w:t>4315930,</w:t>
            </w:r>
          </w:p>
          <w:p w14:paraId="33BE6AC6" w14:textId="77777777" w:rsidR="00495388" w:rsidRPr="004D7606" w:rsidRDefault="00495388" w:rsidP="003D45AE">
            <w:pPr>
              <w:rPr>
                <w:rPrChange w:id="202" w:author="BioReliance" w:date="2010-01-28T15:23:00Z">
                  <w:rPr/>
                </w:rPrChange>
              </w:rPr>
            </w:pPr>
            <w:r w:rsidRPr="004D7606">
              <w:rPr>
                <w:rPrChange w:id="203" w:author="BioReliance" w:date="2010-01-28T15:23:00Z">
                  <w:rPr/>
                </w:rPrChange>
              </w:rPr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B130440" w14:textId="77777777" w:rsidR="00495388" w:rsidRPr="004D7606" w:rsidRDefault="004F0D98" w:rsidP="003D45AE">
            <w:pPr>
              <w:rPr>
                <w:rPrChange w:id="204" w:author="BioReliance" w:date="2010-01-28T15:23:00Z">
                  <w:rPr/>
                </w:rPrChange>
              </w:rPr>
            </w:pPr>
            <w:r w:rsidRPr="004D7606">
              <w:rPr>
                <w:rPrChange w:id="205" w:author="BioReliance" w:date="2010-01-28T15:23:00Z">
                  <w:rPr/>
                </w:rPrChange>
              </w:rPr>
              <w:t>100004884.UK,</w:t>
            </w:r>
            <w:r w:rsidR="004608C1" w:rsidRPr="004D7606">
              <w:rPr>
                <w:rPrChange w:id="206" w:author="BioReliance" w:date="2010-01-28T15:23:00Z">
                  <w:rPr/>
                </w:rPrChange>
              </w:rPr>
              <w:t xml:space="preserve"> </w:t>
            </w:r>
            <w:r w:rsidR="004608C1" w:rsidRPr="004D7606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  <w:rPrChange w:id="207" w:author="BioReliance" w:date="2010-01-28T15:23:00Z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</w:rPrChange>
              </w:rPr>
              <w:t>100004883.UK</w:t>
            </w:r>
            <w:r w:rsidR="004608C1" w:rsidRPr="004D7606">
              <w:rPr>
                <w:rPrChange w:id="208" w:author="BioReliance" w:date="2010-01-28T15:23:00Z">
                  <w:rPr/>
                </w:rPrChange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396C852" w14:textId="77777777" w:rsidR="00495388" w:rsidRPr="004D7606" w:rsidRDefault="00495388" w:rsidP="003D45AE">
            <w:pPr>
              <w:jc w:val="center"/>
              <w:rPr>
                <w:rPrChange w:id="209" w:author="BioReliance" w:date="2010-01-28T15:23:00Z">
                  <w:rPr/>
                </w:rPrChange>
              </w:rPr>
            </w:pPr>
            <w:r w:rsidRPr="004D7606">
              <w:rPr>
                <w:rPrChange w:id="21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A8FA6B1" w14:textId="77777777" w:rsidR="00495388" w:rsidRPr="004D7606" w:rsidRDefault="00312F6E" w:rsidP="003D45AE">
            <w:pPr>
              <w:jc w:val="center"/>
              <w:rPr>
                <w:rPrChange w:id="211" w:author="BioReliance" w:date="2010-01-28T15:23:00Z">
                  <w:rPr/>
                </w:rPrChange>
              </w:rPr>
            </w:pPr>
            <w:r w:rsidRPr="004D7606">
              <w:rPr>
                <w:rPrChange w:id="212" w:author="BioReliance" w:date="2010-01-28T15:23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3FA90EC" w14:textId="77777777" w:rsidR="00495388" w:rsidRPr="004D7606" w:rsidRDefault="00D153E6" w:rsidP="003D45AE">
            <w:pPr>
              <w:jc w:val="center"/>
              <w:rPr>
                <w:rPrChange w:id="213" w:author="BioReliance" w:date="2010-01-28T15:23:00Z">
                  <w:rPr/>
                </w:rPrChange>
              </w:rPr>
            </w:pPr>
            <w:r w:rsidRPr="004D7606">
              <w:rPr>
                <w:rPrChange w:id="214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40A2FA96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39CE89C8" w14:textId="77777777" w:rsidR="00495388" w:rsidRPr="004D7606" w:rsidRDefault="00495388" w:rsidP="003D45AE">
            <w:pPr>
              <w:rPr>
                <w:rPrChange w:id="215" w:author="BioReliance" w:date="2010-01-28T15:23:00Z">
                  <w:rPr/>
                </w:rPrChange>
              </w:rPr>
            </w:pPr>
            <w:r w:rsidRPr="004D7606">
              <w:rPr>
                <w:rPrChange w:id="216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3889339" w14:textId="77777777" w:rsidR="00495388" w:rsidRPr="004D7606" w:rsidRDefault="00495388" w:rsidP="003D45AE">
            <w:pPr>
              <w:rPr>
                <w:rPrChange w:id="217" w:author="BioReliance" w:date="2010-01-28T15:23:00Z">
                  <w:rPr/>
                </w:rPrChange>
              </w:rPr>
            </w:pPr>
            <w:r w:rsidRPr="004D7606">
              <w:rPr>
                <w:rPrChange w:id="218" w:author="BioReliance" w:date="2010-01-28T15:23:00Z">
                  <w:rPr/>
                </w:rPrChange>
              </w:rPr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984DC2E" w14:textId="77777777" w:rsidR="00495388" w:rsidRPr="004D7606" w:rsidRDefault="00495388" w:rsidP="003D45AE">
            <w:pPr>
              <w:rPr>
                <w:rPrChange w:id="219" w:author="BioReliance" w:date="2010-01-28T15:23:00Z">
                  <w:rPr/>
                </w:rPrChange>
              </w:rPr>
            </w:pPr>
            <w:r w:rsidRPr="004D7606">
              <w:rPr>
                <w:rPrChange w:id="220" w:author="BioReliance" w:date="2010-01-28T15:23:00Z">
                  <w:rPr/>
                </w:rPrChange>
              </w:rPr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8FFAED3" w14:textId="77777777" w:rsidR="00495388" w:rsidRPr="004D7606" w:rsidRDefault="00495388" w:rsidP="003D45AE">
            <w:pPr>
              <w:rPr>
                <w:rPrChange w:id="221" w:author="BioReliance" w:date="2010-01-28T15:23:00Z">
                  <w:rPr/>
                </w:rPrChange>
              </w:rPr>
            </w:pPr>
            <w:r w:rsidRPr="004D7606">
              <w:rPr>
                <w:rPrChange w:id="222" w:author="BioReliance" w:date="2010-01-28T15:23:00Z">
                  <w:rPr/>
                </w:rPrChange>
              </w:rPr>
              <w:t>100004531.100</w:t>
            </w:r>
            <w:r w:rsidR="00317D3B" w:rsidRPr="004D7606">
              <w:rPr>
                <w:rPrChange w:id="223" w:author="BioReliance" w:date="2010-01-28T15:23:00Z">
                  <w:rPr/>
                </w:rPrChange>
              </w:rPr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E28D85" w14:textId="77777777" w:rsidR="00495388" w:rsidRPr="004D7606" w:rsidRDefault="00495388" w:rsidP="003D45AE">
            <w:pPr>
              <w:jc w:val="center"/>
              <w:rPr>
                <w:rPrChange w:id="224" w:author="BioReliance" w:date="2010-01-28T15:23:00Z">
                  <w:rPr/>
                </w:rPrChange>
              </w:rPr>
            </w:pPr>
            <w:r w:rsidRPr="004D7606">
              <w:rPr>
                <w:rPrChange w:id="22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55C2259" w14:textId="77777777" w:rsidR="00495388" w:rsidRPr="004D7606" w:rsidRDefault="00312F6E" w:rsidP="003D45AE">
            <w:pPr>
              <w:jc w:val="center"/>
              <w:rPr>
                <w:rPrChange w:id="226" w:author="BioReliance" w:date="2010-01-28T15:23:00Z">
                  <w:rPr/>
                </w:rPrChange>
              </w:rPr>
            </w:pPr>
            <w:r w:rsidRPr="004D7606">
              <w:rPr>
                <w:rPrChange w:id="22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A9E9410" w14:textId="77777777" w:rsidR="00495388" w:rsidRPr="004D7606" w:rsidRDefault="00D153E6" w:rsidP="003D45AE">
            <w:pPr>
              <w:jc w:val="center"/>
              <w:rPr>
                <w:rPrChange w:id="228" w:author="BioReliance" w:date="2010-01-28T15:23:00Z">
                  <w:rPr/>
                </w:rPrChange>
              </w:rPr>
            </w:pPr>
            <w:r w:rsidRPr="004D7606">
              <w:rPr>
                <w:rPrChange w:id="229" w:author="BioReliance" w:date="2010-01-28T15:23:00Z">
                  <w:rPr/>
                </w:rPrChange>
              </w:rPr>
              <w:t>N</w:t>
            </w:r>
          </w:p>
        </w:tc>
      </w:tr>
      <w:tr w:rsidR="008F18CC" w:rsidRPr="004D7606" w14:paraId="19CB5AE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7741EFD" w14:textId="77777777" w:rsidR="00495388" w:rsidRPr="004D7606" w:rsidRDefault="00495388" w:rsidP="003D45AE">
            <w:pPr>
              <w:rPr>
                <w:rPrChange w:id="230" w:author="BioReliance" w:date="2010-01-28T15:23:00Z">
                  <w:rPr/>
                </w:rPrChange>
              </w:rPr>
            </w:pPr>
            <w:r w:rsidRPr="004D7606">
              <w:rPr>
                <w:rPrChange w:id="231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4CD5A939" w14:textId="77777777" w:rsidR="00495388" w:rsidRPr="004D7606" w:rsidRDefault="00495388" w:rsidP="003D45AE">
            <w:pPr>
              <w:rPr>
                <w:rPrChange w:id="232" w:author="BioReliance" w:date="2010-01-28T15:23:00Z">
                  <w:rPr/>
                </w:rPrChange>
              </w:rPr>
            </w:pPr>
            <w:r w:rsidRPr="004D7606">
              <w:rPr>
                <w:rPrChange w:id="233" w:author="BioReliance" w:date="2010-01-28T15:23:00Z">
                  <w:rPr/>
                </w:rPrChange>
              </w:rPr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BC9DD54" w14:textId="77777777" w:rsidR="00495388" w:rsidRPr="004D7606" w:rsidRDefault="00495388" w:rsidP="003D45AE">
            <w:pPr>
              <w:rPr>
                <w:rPrChange w:id="234" w:author="BioReliance" w:date="2010-01-28T15:23:00Z">
                  <w:rPr/>
                </w:rPrChange>
              </w:rPr>
            </w:pPr>
            <w:r w:rsidRPr="004D7606">
              <w:rPr>
                <w:rPrChange w:id="235" w:author="BioReliance" w:date="2010-01-28T15:23:00Z">
                  <w:rPr/>
                </w:rPrChange>
              </w:rPr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A3CAF64" w14:textId="77777777" w:rsidR="00495388" w:rsidRPr="004D7606" w:rsidRDefault="00495388" w:rsidP="003D45AE">
            <w:pPr>
              <w:rPr>
                <w:rPrChange w:id="236" w:author="BioReliance" w:date="2010-01-28T15:23:00Z">
                  <w:rPr/>
                </w:rPrChange>
              </w:rPr>
            </w:pPr>
            <w:r w:rsidRPr="004D7606">
              <w:rPr>
                <w:rPrChange w:id="237" w:author="BioReliance" w:date="2010-01-28T15:23:00Z">
                  <w:rPr/>
                </w:rPrChange>
              </w:rPr>
              <w:t>100004533.100</w:t>
            </w:r>
            <w:r w:rsidR="00317D3B" w:rsidRPr="004D7606">
              <w:rPr>
                <w:rPrChange w:id="238" w:author="BioReliance" w:date="2010-01-28T15:23:00Z">
                  <w:rPr/>
                </w:rPrChange>
              </w:rPr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5215AEF" w14:textId="77777777" w:rsidR="00495388" w:rsidRPr="004D7606" w:rsidRDefault="00495388" w:rsidP="003D45AE">
            <w:pPr>
              <w:jc w:val="center"/>
              <w:rPr>
                <w:rPrChange w:id="239" w:author="BioReliance" w:date="2010-01-28T15:23:00Z">
                  <w:rPr/>
                </w:rPrChange>
              </w:rPr>
            </w:pPr>
            <w:r w:rsidRPr="004D7606">
              <w:rPr>
                <w:rPrChange w:id="240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BAA40DE" w14:textId="77777777" w:rsidR="00495388" w:rsidRPr="004D7606" w:rsidRDefault="00312F6E" w:rsidP="003D45AE">
            <w:pPr>
              <w:jc w:val="center"/>
              <w:rPr>
                <w:rPrChange w:id="241" w:author="BioReliance" w:date="2010-01-28T15:23:00Z">
                  <w:rPr/>
                </w:rPrChange>
              </w:rPr>
            </w:pPr>
            <w:r w:rsidRPr="004D7606">
              <w:rPr>
                <w:rPrChange w:id="242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0D87476A" w14:textId="77777777" w:rsidR="00495388" w:rsidRPr="004D7606" w:rsidRDefault="002F4D9D" w:rsidP="003D45AE">
            <w:pPr>
              <w:jc w:val="center"/>
              <w:rPr>
                <w:rPrChange w:id="243" w:author="BioReliance" w:date="2010-01-28T15:23:00Z">
                  <w:rPr/>
                </w:rPrChange>
              </w:rPr>
            </w:pPr>
            <w:r w:rsidRPr="004D7606">
              <w:rPr>
                <w:color w:val="000000"/>
                <w:rPrChange w:id="244" w:author="BioReliance" w:date="2010-01-28T15:23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8F18CC" w:rsidRPr="004D7606" w14:paraId="4D974DB1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296B9FB2" w14:textId="77777777" w:rsidR="00495388" w:rsidRPr="004D7606" w:rsidRDefault="00495388" w:rsidP="003D45AE">
            <w:pPr>
              <w:rPr>
                <w:rPrChange w:id="245" w:author="BioReliance" w:date="2010-01-28T15:23:00Z">
                  <w:rPr/>
                </w:rPrChange>
              </w:rPr>
            </w:pPr>
            <w:r w:rsidRPr="004D7606">
              <w:rPr>
                <w:rPrChange w:id="246" w:author="BioReliance" w:date="2010-01-28T15:23:00Z">
                  <w:rPr/>
                </w:rPrChange>
              </w:rPr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20DA3D97" w14:textId="77777777" w:rsidR="00495388" w:rsidRPr="004D7606" w:rsidRDefault="00495388" w:rsidP="003D45AE">
            <w:pPr>
              <w:rPr>
                <w:rPrChange w:id="247" w:author="BioReliance" w:date="2010-01-28T15:23:00Z">
                  <w:rPr/>
                </w:rPrChange>
              </w:rPr>
            </w:pPr>
            <w:r w:rsidRPr="004D7606">
              <w:rPr>
                <w:rPrChange w:id="248" w:author="BioReliance" w:date="2010-01-28T15:23:00Z">
                  <w:rPr/>
                </w:rPrChange>
              </w:rPr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F79A018" w14:textId="77777777" w:rsidR="00495388" w:rsidRPr="004D7606" w:rsidRDefault="00495388" w:rsidP="003D45AE">
            <w:pPr>
              <w:rPr>
                <w:rPrChange w:id="249" w:author="BioReliance" w:date="2010-01-28T15:23:00Z">
                  <w:rPr/>
                </w:rPrChange>
              </w:rPr>
            </w:pPr>
            <w:r w:rsidRPr="004D7606">
              <w:rPr>
                <w:rPrChange w:id="250" w:author="BioReliance" w:date="2010-01-28T15:23:00Z">
                  <w:rPr/>
                </w:rPrChange>
              </w:rPr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7FFBB8C" w14:textId="77777777" w:rsidR="00495388" w:rsidRPr="004D7606" w:rsidRDefault="00495388" w:rsidP="003D45AE">
            <w:pPr>
              <w:rPr>
                <w:rPrChange w:id="251" w:author="BioReliance" w:date="2010-01-28T15:23:00Z">
                  <w:rPr/>
                </w:rPrChange>
              </w:rPr>
            </w:pPr>
            <w:r w:rsidRPr="004D7606">
              <w:rPr>
                <w:rPrChange w:id="252" w:author="BioReliance" w:date="2010-01-28T15:23:00Z">
                  <w:rPr/>
                </w:rPrChange>
              </w:rPr>
              <w:t>A0000283</w:t>
            </w:r>
            <w:r w:rsidR="00AE26AD" w:rsidRPr="004D7606">
              <w:rPr>
                <w:rPrChange w:id="253" w:author="BioReliance" w:date="2010-01-28T15:23:00Z">
                  <w:rPr/>
                </w:rPrChange>
              </w:rPr>
              <w:t>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CAA308" w14:textId="77777777" w:rsidR="00495388" w:rsidRPr="004D7606" w:rsidRDefault="00495388" w:rsidP="003D45AE">
            <w:pPr>
              <w:jc w:val="center"/>
              <w:rPr>
                <w:rPrChange w:id="254" w:author="BioReliance" w:date="2010-01-28T15:23:00Z">
                  <w:rPr/>
                </w:rPrChange>
              </w:rPr>
            </w:pPr>
            <w:r w:rsidRPr="004D7606">
              <w:rPr>
                <w:rPrChange w:id="255" w:author="BioReliance" w:date="2010-01-28T15:23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0DD3416" w14:textId="77777777" w:rsidR="00495388" w:rsidRPr="004D7606" w:rsidRDefault="00312F6E" w:rsidP="003D45AE">
            <w:pPr>
              <w:jc w:val="center"/>
              <w:rPr>
                <w:rPrChange w:id="256" w:author="BioReliance" w:date="2010-01-28T15:23:00Z">
                  <w:rPr/>
                </w:rPrChange>
              </w:rPr>
            </w:pPr>
            <w:r w:rsidRPr="004D7606">
              <w:rPr>
                <w:rPrChange w:id="257" w:author="BioReliance" w:date="2010-01-28T15:23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1240317" w14:textId="77777777" w:rsidR="00495388" w:rsidRPr="004D7606" w:rsidRDefault="00D153E6" w:rsidP="003D45AE">
            <w:pPr>
              <w:jc w:val="center"/>
              <w:rPr>
                <w:rPrChange w:id="258" w:author="BioReliance" w:date="2010-01-28T15:23:00Z">
                  <w:rPr/>
                </w:rPrChange>
              </w:rPr>
            </w:pPr>
            <w:r w:rsidRPr="004D7606">
              <w:rPr>
                <w:rPrChange w:id="259" w:author="BioReliance" w:date="2010-01-28T15:23:00Z">
                  <w:rPr/>
                </w:rPrChange>
              </w:rPr>
              <w:t>N</w:t>
            </w:r>
          </w:p>
        </w:tc>
      </w:tr>
      <w:tr w:rsidR="008F18CC" w:rsidRPr="00CF4CB6" w14:paraId="302EB6E5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08C4BF4" w14:textId="77777777" w:rsidR="00495388" w:rsidRPr="00317D3B" w:rsidRDefault="00495388" w:rsidP="003D45AE">
            <w:r w:rsidRPr="00317D3B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614AA282" w14:textId="77777777" w:rsidR="00495388" w:rsidRPr="00317D3B" w:rsidRDefault="00495388" w:rsidP="003D45AE">
            <w:r w:rsidRPr="00317D3B">
              <w:t>Big Dye X-terminator</w:t>
            </w:r>
            <w:r w:rsidR="00317D3B">
              <w:t xml:space="preserve"> </w:t>
            </w:r>
            <w:r w:rsidR="00317D3B" w:rsidRPr="00317D3B">
              <w:t>Purification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7495163" w14:textId="77777777" w:rsidR="00495388" w:rsidRPr="00317D3B" w:rsidRDefault="00495388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2C3F59E" w14:textId="77777777" w:rsidR="00495388" w:rsidRPr="00317D3B" w:rsidRDefault="00495388" w:rsidP="003D45AE">
            <w:r w:rsidRPr="00317D3B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2B28025" w14:textId="77777777" w:rsidR="00495388" w:rsidRPr="00317D3B" w:rsidRDefault="00495388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AEBCD" w14:textId="77777777" w:rsidR="00495388" w:rsidRPr="00317D3B" w:rsidRDefault="005C72F6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6364E193" w14:textId="77777777" w:rsidR="00495388" w:rsidRPr="00317D3B" w:rsidRDefault="00D153E6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541856CB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0B2B37A7" w14:textId="77777777" w:rsidR="00317D3B" w:rsidRPr="00AE26AD" w:rsidRDefault="00317D3B" w:rsidP="003D45AE">
            <w:r w:rsidRPr="00317D3B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1402A796" w14:textId="77777777" w:rsidR="00317D3B" w:rsidRPr="00AE26AD" w:rsidRDefault="00317D3B" w:rsidP="003D45AE">
            <w:r w:rsidRPr="00317D3B">
              <w:t>Big Dye X-terminator</w:t>
            </w:r>
            <w:r>
              <w:t xml:space="preserve">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4E3D585" w14:textId="77777777" w:rsidR="00317D3B" w:rsidRDefault="00317D3B" w:rsidP="003D45AE">
            <w:pPr>
              <w:rPr>
                <w:color w:val="000000"/>
              </w:rPr>
            </w:pPr>
            <w:r w:rsidRPr="00317D3B">
              <w:rPr>
                <w:color w:val="000000"/>
              </w:rPr>
              <w:t>4376487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38339B6" w14:textId="77777777" w:rsidR="00317D3B" w:rsidRDefault="00317D3B" w:rsidP="003D45AE">
            <w:pPr>
              <w:rPr>
                <w:color w:val="000000"/>
              </w:rPr>
            </w:pPr>
            <w:r w:rsidRPr="00317D3B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49F8A0" w14:textId="77777777" w:rsidR="00317D3B" w:rsidRDefault="00317D3B" w:rsidP="003D45AE">
            <w:pPr>
              <w:jc w:val="center"/>
            </w:pPr>
            <w:r w:rsidRPr="00317D3B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CD3CF32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34C06610" w14:textId="77777777" w:rsidR="00317D3B" w:rsidRDefault="00317D3B" w:rsidP="003D45AE">
            <w:pPr>
              <w:jc w:val="center"/>
            </w:pPr>
            <w:r w:rsidRPr="00317D3B">
              <w:t>N</w:t>
            </w:r>
          </w:p>
        </w:tc>
      </w:tr>
      <w:tr w:rsidR="008F18CC" w:rsidRPr="00CF4CB6" w14:paraId="272D05CA" w14:textId="77777777" w:rsidTr="008F18CC">
        <w:trPr>
          <w:cantSplit/>
          <w:trHeight w:val="315"/>
          <w:jc w:val="center"/>
        </w:trPr>
        <w:tc>
          <w:tcPr>
            <w:tcW w:w="2289" w:type="dxa"/>
            <w:shd w:val="clear" w:color="auto" w:fill="auto"/>
            <w:noWrap/>
            <w:vAlign w:val="center"/>
          </w:tcPr>
          <w:p w14:paraId="44C68190" w14:textId="77777777" w:rsidR="00317D3B" w:rsidRPr="00AE26AD" w:rsidRDefault="00317D3B" w:rsidP="003D45AE">
            <w:r w:rsidRPr="00AE26AD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</w:tcPr>
          <w:p w14:paraId="0E6546A9" w14:textId="77777777" w:rsidR="00317D3B" w:rsidRPr="00AE26AD" w:rsidRDefault="00317D3B" w:rsidP="003D45AE">
            <w:r w:rsidRPr="00AE26AD">
              <w:t>Wide bore pipette tips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E547099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870880E" w14:textId="77777777" w:rsidR="00317D3B" w:rsidRPr="00E4568A" w:rsidRDefault="00317D3B" w:rsidP="003D45AE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0205F32" w14:textId="77777777" w:rsidR="00317D3B" w:rsidRPr="00E4568A" w:rsidRDefault="00317D3B" w:rsidP="003D45AE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4F0E066" w14:textId="77777777" w:rsidR="00317D3B" w:rsidRPr="00E4568A" w:rsidRDefault="00317D3B" w:rsidP="003D45AE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17DD7DBA" w14:textId="77777777" w:rsidR="00317D3B" w:rsidRPr="00CF4CB6" w:rsidRDefault="00317D3B" w:rsidP="003D45AE">
            <w:pPr>
              <w:jc w:val="center"/>
            </w:pPr>
            <w:r>
              <w:t>N</w:t>
            </w:r>
          </w:p>
        </w:tc>
      </w:tr>
    </w:tbl>
    <w:p w14:paraId="0543D939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6F11416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399C4232" w14:textId="77777777" w:rsidR="00CF4CB6" w:rsidRPr="0055206F" w:rsidRDefault="00CF4CB6" w:rsidP="00CF4CB6">
      <w:pPr>
        <w:rPr>
          <w:b/>
          <w:u w:val="single"/>
        </w:rPr>
      </w:pPr>
    </w:p>
    <w:p w14:paraId="3AA44677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B3015F3" w14:textId="77777777" w:rsidR="00CF4CB6" w:rsidRPr="0055206F" w:rsidRDefault="00CF4CB6" w:rsidP="00CF4CB6">
      <w:pPr>
        <w:rPr>
          <w:b/>
        </w:rPr>
      </w:pPr>
    </w:p>
    <w:p w14:paraId="0EC6F980" w14:textId="77777777" w:rsidR="00CF4CB6" w:rsidRPr="0055206F" w:rsidRDefault="00CF4CB6" w:rsidP="00CF4CB6">
      <w:pPr>
        <w:rPr>
          <w:b/>
        </w:rPr>
      </w:pPr>
    </w:p>
    <w:p w14:paraId="025E5E66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13493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95819B0" w14:textId="77777777" w:rsidR="00CF4CB6" w:rsidRPr="0055206F" w:rsidRDefault="00CF4CB6" w:rsidP="00CF4CB6">
      <w:pPr>
        <w:rPr>
          <w:b/>
        </w:rPr>
      </w:pPr>
    </w:p>
    <w:p w14:paraId="43DE5C57" w14:textId="77777777" w:rsidR="00CF4CB6" w:rsidRPr="0055206F" w:rsidRDefault="00CF4CB6" w:rsidP="00CF4CB6">
      <w:pPr>
        <w:rPr>
          <w:b/>
        </w:rPr>
      </w:pPr>
    </w:p>
    <w:p w14:paraId="448959A3" w14:textId="77777777" w:rsidR="00CF4CB6" w:rsidRPr="0055206F" w:rsidRDefault="00CF4CB6" w:rsidP="00CF4CB6">
      <w:r w:rsidRPr="0055206F">
        <w:rPr>
          <w:b/>
        </w:rPr>
        <w:t>Approval (</w:t>
      </w:r>
      <w:r w:rsidR="0013493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440887F" w14:textId="77777777" w:rsidR="00CF4CB6" w:rsidRPr="00053766" w:rsidRDefault="00CF4CB6" w:rsidP="00CF4CB6">
      <w:pPr>
        <w:rPr>
          <w:b/>
          <w:u w:val="single"/>
        </w:rPr>
      </w:pPr>
    </w:p>
    <w:p w14:paraId="1AC15884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66D7468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301772F4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4169FFA0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0EA1C4D3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6F087F6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340BBD4D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267C6392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1A807000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4C555F6E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023AD7FB" w14:textId="77777777" w:rsidR="0086136B" w:rsidRDefault="007A760E" w:rsidP="00592481">
            <w:r>
              <w:t>Date of approval</w:t>
            </w:r>
          </w:p>
        </w:tc>
      </w:tr>
    </w:tbl>
    <w:p w14:paraId="0D04920A" w14:textId="77777777" w:rsidR="00CF4CB6" w:rsidRDefault="00CF4CB6" w:rsidP="00CF4CB6">
      <w:pPr>
        <w:jc w:val="right"/>
      </w:pPr>
    </w:p>
    <w:p w14:paraId="03634461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371D9" w14:textId="77777777" w:rsidR="00841CBE" w:rsidRDefault="00841CBE">
      <w:r>
        <w:separator/>
      </w:r>
    </w:p>
  </w:endnote>
  <w:endnote w:type="continuationSeparator" w:id="0">
    <w:p w14:paraId="3BE05A65" w14:textId="77777777" w:rsidR="00841CBE" w:rsidRDefault="0084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A5A9B" w14:textId="77777777" w:rsidR="008F18CC" w:rsidRPr="00C01BEC" w:rsidRDefault="008F18CC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3</w:t>
    </w:r>
    <w:r>
      <w:fldChar w:fldCharType="end"/>
    </w:r>
    <w:r>
      <w:t xml:space="preserve"> of </w:t>
    </w:r>
    <w:fldSimple w:instr=" NUMPAGES ">
      <w:r w:rsidR="004D7606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106631GMP</w:t>
    </w:r>
  </w:p>
  <w:p w14:paraId="3A42BD9B" w14:textId="77777777" w:rsidR="008F18CC" w:rsidRPr="00CB59C7" w:rsidRDefault="008F18CC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82D9" w14:textId="77777777" w:rsidR="008F18CC" w:rsidRPr="00CF4CB6" w:rsidRDefault="008F18CC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D7606">
      <w:rPr>
        <w:noProof/>
      </w:rPr>
      <w:t>5</w:t>
    </w:r>
    <w:r>
      <w:fldChar w:fldCharType="end"/>
    </w:r>
    <w:r>
      <w:t xml:space="preserve"> of </w:t>
    </w:r>
    <w:fldSimple w:instr=" NUMPAGES ">
      <w:r w:rsidR="00E04225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106631GMP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3004D" w14:textId="77777777" w:rsidR="00841CBE" w:rsidRDefault="00841CBE">
      <w:r>
        <w:separator/>
      </w:r>
    </w:p>
  </w:footnote>
  <w:footnote w:type="continuationSeparator" w:id="0">
    <w:p w14:paraId="5CD9B0D0" w14:textId="77777777" w:rsidR="00841CBE" w:rsidRDefault="00841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5193E" w14:textId="77777777" w:rsidR="008F18CC" w:rsidRPr="00482D22" w:rsidRDefault="008F18CC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21064953" w14:textId="77777777" w:rsidR="008F18CC" w:rsidRPr="00C01BEC" w:rsidRDefault="008F18CC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B072C" w14:textId="77777777" w:rsidR="008F18CC" w:rsidRPr="00482D22" w:rsidRDefault="008F18CC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459F133A" w14:textId="77777777" w:rsidR="008F18CC" w:rsidRPr="00CF4CB6" w:rsidRDefault="008F18CC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3676B"/>
    <w:rsid w:val="00041E6E"/>
    <w:rsid w:val="00050F80"/>
    <w:rsid w:val="00053766"/>
    <w:rsid w:val="000557C2"/>
    <w:rsid w:val="00055AA6"/>
    <w:rsid w:val="00066A73"/>
    <w:rsid w:val="000A004F"/>
    <w:rsid w:val="000C529F"/>
    <w:rsid w:val="000E24C1"/>
    <w:rsid w:val="000F083B"/>
    <w:rsid w:val="00134934"/>
    <w:rsid w:val="00155AAC"/>
    <w:rsid w:val="00180E61"/>
    <w:rsid w:val="001A2AE3"/>
    <w:rsid w:val="001B3710"/>
    <w:rsid w:val="001C31A0"/>
    <w:rsid w:val="001E5261"/>
    <w:rsid w:val="001F10D3"/>
    <w:rsid w:val="002021CD"/>
    <w:rsid w:val="00212E58"/>
    <w:rsid w:val="0025788B"/>
    <w:rsid w:val="00257B7A"/>
    <w:rsid w:val="00265311"/>
    <w:rsid w:val="00297704"/>
    <w:rsid w:val="002A04C8"/>
    <w:rsid w:val="002A3F66"/>
    <w:rsid w:val="002B3C08"/>
    <w:rsid w:val="002B796E"/>
    <w:rsid w:val="002C27B4"/>
    <w:rsid w:val="002D5E2A"/>
    <w:rsid w:val="002D6090"/>
    <w:rsid w:val="002E0142"/>
    <w:rsid w:val="002F25CB"/>
    <w:rsid w:val="002F4D9D"/>
    <w:rsid w:val="00300CE6"/>
    <w:rsid w:val="00312C84"/>
    <w:rsid w:val="00312F6E"/>
    <w:rsid w:val="00317D3B"/>
    <w:rsid w:val="00320EAD"/>
    <w:rsid w:val="00335CD0"/>
    <w:rsid w:val="00336115"/>
    <w:rsid w:val="0034523C"/>
    <w:rsid w:val="00370194"/>
    <w:rsid w:val="0037306F"/>
    <w:rsid w:val="00392146"/>
    <w:rsid w:val="0039573A"/>
    <w:rsid w:val="003C16DE"/>
    <w:rsid w:val="003C74D7"/>
    <w:rsid w:val="003D45AE"/>
    <w:rsid w:val="003E531F"/>
    <w:rsid w:val="003F0357"/>
    <w:rsid w:val="003F7E7D"/>
    <w:rsid w:val="00411AFA"/>
    <w:rsid w:val="00425860"/>
    <w:rsid w:val="00435214"/>
    <w:rsid w:val="004461B1"/>
    <w:rsid w:val="00456744"/>
    <w:rsid w:val="00456A4C"/>
    <w:rsid w:val="004608C1"/>
    <w:rsid w:val="00470B72"/>
    <w:rsid w:val="00487226"/>
    <w:rsid w:val="00495388"/>
    <w:rsid w:val="004B0EC2"/>
    <w:rsid w:val="004C3F63"/>
    <w:rsid w:val="004D3BFB"/>
    <w:rsid w:val="004D7606"/>
    <w:rsid w:val="004E2629"/>
    <w:rsid w:val="004E2AF4"/>
    <w:rsid w:val="004E4F24"/>
    <w:rsid w:val="004F0063"/>
    <w:rsid w:val="004F0D98"/>
    <w:rsid w:val="004F2E5B"/>
    <w:rsid w:val="00500550"/>
    <w:rsid w:val="00506F9A"/>
    <w:rsid w:val="00507659"/>
    <w:rsid w:val="005123BD"/>
    <w:rsid w:val="00513D99"/>
    <w:rsid w:val="00515D8D"/>
    <w:rsid w:val="00517C76"/>
    <w:rsid w:val="00525BEA"/>
    <w:rsid w:val="00526C46"/>
    <w:rsid w:val="005324A1"/>
    <w:rsid w:val="00535ED2"/>
    <w:rsid w:val="00543F47"/>
    <w:rsid w:val="00575B29"/>
    <w:rsid w:val="0058164B"/>
    <w:rsid w:val="00590770"/>
    <w:rsid w:val="00592481"/>
    <w:rsid w:val="005A2AAA"/>
    <w:rsid w:val="005B0B54"/>
    <w:rsid w:val="005B1EEB"/>
    <w:rsid w:val="005B6DFD"/>
    <w:rsid w:val="005C166E"/>
    <w:rsid w:val="005C72F6"/>
    <w:rsid w:val="005D6B1F"/>
    <w:rsid w:val="005E4CDB"/>
    <w:rsid w:val="00611EF9"/>
    <w:rsid w:val="00615EB1"/>
    <w:rsid w:val="00632608"/>
    <w:rsid w:val="00681D03"/>
    <w:rsid w:val="00691267"/>
    <w:rsid w:val="00694373"/>
    <w:rsid w:val="006D068C"/>
    <w:rsid w:val="006F7830"/>
    <w:rsid w:val="007202C7"/>
    <w:rsid w:val="007210FC"/>
    <w:rsid w:val="007363C3"/>
    <w:rsid w:val="007468C3"/>
    <w:rsid w:val="00752FD8"/>
    <w:rsid w:val="00756F5C"/>
    <w:rsid w:val="007670EA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26FAA"/>
    <w:rsid w:val="00831309"/>
    <w:rsid w:val="00841CBE"/>
    <w:rsid w:val="00842716"/>
    <w:rsid w:val="0086136B"/>
    <w:rsid w:val="0086327E"/>
    <w:rsid w:val="008710A7"/>
    <w:rsid w:val="008710B8"/>
    <w:rsid w:val="00883617"/>
    <w:rsid w:val="0089215D"/>
    <w:rsid w:val="008A5A94"/>
    <w:rsid w:val="008C6F88"/>
    <w:rsid w:val="008D07FA"/>
    <w:rsid w:val="008D55F2"/>
    <w:rsid w:val="008F18CC"/>
    <w:rsid w:val="008F4308"/>
    <w:rsid w:val="00902646"/>
    <w:rsid w:val="00903B4F"/>
    <w:rsid w:val="00920A34"/>
    <w:rsid w:val="00941571"/>
    <w:rsid w:val="009441C6"/>
    <w:rsid w:val="009772C4"/>
    <w:rsid w:val="0099332C"/>
    <w:rsid w:val="009A38D6"/>
    <w:rsid w:val="009D23A9"/>
    <w:rsid w:val="009F197C"/>
    <w:rsid w:val="009F2E05"/>
    <w:rsid w:val="00A124C2"/>
    <w:rsid w:val="00A25514"/>
    <w:rsid w:val="00A31316"/>
    <w:rsid w:val="00A44F07"/>
    <w:rsid w:val="00A46B2A"/>
    <w:rsid w:val="00A5201D"/>
    <w:rsid w:val="00A5424A"/>
    <w:rsid w:val="00A5612C"/>
    <w:rsid w:val="00A61B57"/>
    <w:rsid w:val="00A61CB6"/>
    <w:rsid w:val="00A704A6"/>
    <w:rsid w:val="00A74303"/>
    <w:rsid w:val="00A84C02"/>
    <w:rsid w:val="00AB7298"/>
    <w:rsid w:val="00AE2255"/>
    <w:rsid w:val="00AE26AD"/>
    <w:rsid w:val="00AE3D9F"/>
    <w:rsid w:val="00AE3F61"/>
    <w:rsid w:val="00B06191"/>
    <w:rsid w:val="00B2001F"/>
    <w:rsid w:val="00B4428A"/>
    <w:rsid w:val="00B47E52"/>
    <w:rsid w:val="00B5295F"/>
    <w:rsid w:val="00B63858"/>
    <w:rsid w:val="00B71C2B"/>
    <w:rsid w:val="00B723CA"/>
    <w:rsid w:val="00B87879"/>
    <w:rsid w:val="00BA1830"/>
    <w:rsid w:val="00BA1F94"/>
    <w:rsid w:val="00BC1E77"/>
    <w:rsid w:val="00BD1074"/>
    <w:rsid w:val="00C16C42"/>
    <w:rsid w:val="00C224E2"/>
    <w:rsid w:val="00C40C25"/>
    <w:rsid w:val="00C805DD"/>
    <w:rsid w:val="00C965BF"/>
    <w:rsid w:val="00CB4C19"/>
    <w:rsid w:val="00CB59C7"/>
    <w:rsid w:val="00CD2CDB"/>
    <w:rsid w:val="00CE1860"/>
    <w:rsid w:val="00CE1F79"/>
    <w:rsid w:val="00CF4CB6"/>
    <w:rsid w:val="00D01CC9"/>
    <w:rsid w:val="00D153E6"/>
    <w:rsid w:val="00D166B1"/>
    <w:rsid w:val="00D3201B"/>
    <w:rsid w:val="00D33A80"/>
    <w:rsid w:val="00D422D9"/>
    <w:rsid w:val="00D43426"/>
    <w:rsid w:val="00D635FB"/>
    <w:rsid w:val="00D65751"/>
    <w:rsid w:val="00D866D6"/>
    <w:rsid w:val="00D86927"/>
    <w:rsid w:val="00D87B41"/>
    <w:rsid w:val="00DA059E"/>
    <w:rsid w:val="00DA0D9D"/>
    <w:rsid w:val="00DA4855"/>
    <w:rsid w:val="00DB4DBA"/>
    <w:rsid w:val="00DC3002"/>
    <w:rsid w:val="00DD4216"/>
    <w:rsid w:val="00DE5147"/>
    <w:rsid w:val="00DE7B49"/>
    <w:rsid w:val="00DF77E4"/>
    <w:rsid w:val="00E03576"/>
    <w:rsid w:val="00E04225"/>
    <w:rsid w:val="00E0568C"/>
    <w:rsid w:val="00E266E6"/>
    <w:rsid w:val="00E3315C"/>
    <w:rsid w:val="00E4568A"/>
    <w:rsid w:val="00E679A0"/>
    <w:rsid w:val="00E977A2"/>
    <w:rsid w:val="00EA069C"/>
    <w:rsid w:val="00EB6F06"/>
    <w:rsid w:val="00EC1A5F"/>
    <w:rsid w:val="00EE0BE9"/>
    <w:rsid w:val="00EE17E4"/>
    <w:rsid w:val="00EF4DB9"/>
    <w:rsid w:val="00F038C2"/>
    <w:rsid w:val="00F07EA2"/>
    <w:rsid w:val="00F23889"/>
    <w:rsid w:val="00F4130E"/>
    <w:rsid w:val="00F4311C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D3DB2"/>
    <w:rsid w:val="00FE3A5B"/>
    <w:rsid w:val="00FE7095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3119378"/>
  <w15:chartTrackingRefBased/>
  <w15:docId w15:val="{A6FC4C58-CB20-4E20-966E-E99058EF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4608C1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4E4F24"/>
    <w:rPr>
      <w:sz w:val="16"/>
      <w:szCs w:val="16"/>
    </w:rPr>
  </w:style>
  <w:style w:type="paragraph" w:styleId="CommentText">
    <w:name w:val="annotation text"/>
    <w:basedOn w:val="Normal"/>
    <w:semiHidden/>
    <w:rsid w:val="004E4F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E4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2010-01-26T14:57:00Z</cp:lastPrinted>
  <dcterms:created xsi:type="dcterms:W3CDTF">2020-10-06T14:50:00Z</dcterms:created>
  <dcterms:modified xsi:type="dcterms:W3CDTF">2020-10-06T14:50:00Z</dcterms:modified>
</cp:coreProperties>
</file>