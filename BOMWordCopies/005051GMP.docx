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6273FB13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7CE68765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32E530E4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ED4528">
              <w:rPr>
                <w:b/>
                <w:bCs/>
                <w:lang w:val="en-GB"/>
              </w:rPr>
              <w:t>005051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D9176C4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</w:t>
            </w:r>
            <w:r w:rsidR="00A07EDA">
              <w:rPr>
                <w:b/>
                <w:sz w:val="22"/>
                <w:szCs w:val="22"/>
                <w:lang w:val="en-GB"/>
              </w:rPr>
              <w:t xml:space="preserve">ng Mice, Adult Mice </w:t>
            </w:r>
            <w:r w:rsidRPr="00641841">
              <w:rPr>
                <w:b/>
                <w:sz w:val="22"/>
                <w:szCs w:val="22"/>
                <w:lang w:val="en-GB"/>
              </w:rPr>
              <w:t>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7086122B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4778CFD2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673E0B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67FC98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F62469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183AB18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EBA2586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63E3B1A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C6E41D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CE0B670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43C3BEB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52960AA4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0C97480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B86F15F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2E69D10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34241BB2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8474DEF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285B49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E6E2534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21646CE6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230BB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8673E2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18623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77DC6C1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3EB90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4DE08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AB1C2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081BB83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B26DC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C2A23F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B1945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293B114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FD3B4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D926E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B5762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FC61ED2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035D2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1A0687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791C9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64ACBD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7B8C3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BE028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74B16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E7F6765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9941C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7DEAF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AC57C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BAF6645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F3594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B4EE8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2EB26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B8ACB92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8AE743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7AC683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27262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4F0738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8CBA1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CBD91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547EA1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22373EEE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B054CA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B19E6E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179BA8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6BB50A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10E6BD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70A79F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DB32C4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135BC2DF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C75ED0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121037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04C115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C7017D2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34EC14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59D9DE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081D6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5ED9685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4F941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F02CB7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F02877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94D6215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8B88BF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DEF98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182FC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DFB0253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6B4531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EE587D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698B95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7C0C0D75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6D383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117ED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3C3CF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82CEF31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2195385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74A03EB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92169E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797A9139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E22322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EA616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A85E0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AB46C1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EE0F5C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6742B2D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4D45F4B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62586AA7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00818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75F15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B91DA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6E9C5B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6A3539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CAD2A0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FF06E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7B8063E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D41F7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C8C34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F80522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B1F635E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53BC1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4630BA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6C1FA7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AB1FB4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00883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756D4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E46D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0582778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33E3C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B5AF2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00CE93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A5BEDD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BF816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D35C4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86E04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6C8FBAE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0EEE84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852DDA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E0DB49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ED6FBBA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83B86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4548B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03686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E80A91B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76C07E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77B32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21E77E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4BAA95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FE220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6D2B3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1F6C0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0914F75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8E432B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7B9D3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24BC42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FB1500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58156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39E9B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C8988E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E8996DD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A22D7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B7390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1277C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C89479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8D085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867F5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D04F93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62FB7A7E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6D7BA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2E31C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3967C8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64F2320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6" w:name="OLE_LINK5"/>
            <w:bookmarkStart w:id="7" w:name="OLE_LINK6"/>
            <w:r w:rsidRPr="00641841">
              <w:rPr>
                <w:lang w:val="en-GB"/>
              </w:rPr>
              <w:t>A0000002.25PK</w:t>
            </w:r>
            <w:bookmarkEnd w:id="6"/>
            <w:bookmarkEnd w:id="7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03305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61FF1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835FB4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3912EA9A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97289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5FCE32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A30EC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77AF0A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6F73B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B6F1A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62242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25BEF362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073365" w:rsidRPr="00641841" w14:paraId="1E0219AC" w14:textId="77777777" w:rsidTr="00984C9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298BBD7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lastRenderedPageBreak/>
              <w:t>Assay</w:t>
            </w:r>
          </w:p>
          <w:p w14:paraId="70F11170" w14:textId="77777777" w:rsidR="00073365" w:rsidRPr="00641841" w:rsidRDefault="00D8783E" w:rsidP="00984C9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&lt;&lt;005051</w:t>
            </w:r>
            <w:r w:rsidR="00073365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B36FC42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 w:rsidR="00A07EDA"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3778528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41A6235E" w14:textId="77777777" w:rsidTr="00984C9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19FAA2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54FB61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0E09905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1FF2F003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5EE627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544D5C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CCA565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95F04A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D4315B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69216328" w14:textId="77777777" w:rsidTr="00984C9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1DA7A50B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3734CF2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395BB15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0DB0014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42D8EA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2C68DA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63562F0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4EB1BB0E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0E5EAC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6D51D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E9E573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B142AAB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B5BD5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2C5BB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C7310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293179E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361E12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8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08541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38DC60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0F3AB3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EFBB27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FB8C5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4426D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8"/>
      <w:tr w:rsidR="00073365" w:rsidRPr="00641841" w14:paraId="781EBF6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FFDD87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6760A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F371FB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668946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132F8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1339A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971C2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1285324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EA1D31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2B2EB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ACA9E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FFDBD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4A097E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F11F0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3F8D9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673D5765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30A722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C944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677D8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348E23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1C48B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E1DF59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6441C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CCB0751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74EBCB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A9CDE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4E186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0BD5D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1703C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F7BF9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7D810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66D32B5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3E45CF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CEF52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9EA97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1D7EF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14A6F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55078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0D89D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263EEF12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7664A8C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0A46C1DE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7880F6E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533F26BD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19C4C82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2D3E534F" w14:textId="77777777" w:rsidR="00FE274E" w:rsidRPr="00641841" w:rsidRDefault="00D8783E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&lt;&lt;005051</w:t>
            </w:r>
            <w:r w:rsidR="00FE274E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B0ED5D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 w:rsidR="00A07EDA"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32D7DC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413B5F1E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38BE0CA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DF772D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48FED4EA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733AF13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745C85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B2486E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358341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9D25C7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56316D4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29DCF9FD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1DBCDF90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71D94CBC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3861B5B1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178428A3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417A6D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A67833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021559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5D4F1700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D6F35FB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E769435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208DAC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9E7BFDA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B7C2CB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B8D338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8BCD48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35E258F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E323EA8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9A7CD6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B3F45C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7B2465D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422891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1B00CA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FA357A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56248BE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77BFF2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F86BE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5197D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03A57FE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4E52AF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C6F23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48279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31EBBC4D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316E20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EABFC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CAF6F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471A093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29F36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6AB11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19C6C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5071270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BA3A10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6660B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992305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EE16F27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71FA11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934247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629169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640BB251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FF35F76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A1E78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3B8EE5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3E595CC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9B08C3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FF593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0F7BC2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29F45E4D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C4BC65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97C48E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05BA6F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6CDF91C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DA774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1E729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1E4971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7A24B68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ED2792E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7F9EF3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017D76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636DFA6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2EBD9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2C455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6CDB44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6EDA03BC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D7BA91E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C13CDC6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EC9F1BB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4B73BF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A40D93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A99A2A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8C2E52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3CCE3E8E" w14:textId="77777777" w:rsidR="00FE274E" w:rsidRPr="00641841" w:rsidRDefault="00FE274E" w:rsidP="0019000A">
      <w:pPr>
        <w:rPr>
          <w:b/>
          <w:lang w:val="en-GB"/>
        </w:rPr>
      </w:pPr>
    </w:p>
    <w:p w14:paraId="4F429FC8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49F89F76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620A499B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3FB6B40C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5F260A0C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9" w:name="OLE_LINK3"/>
      <w:bookmarkStart w:id="10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9"/>
      <w:bookmarkEnd w:id="10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515C5875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5EBA6222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2F53A631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371B7899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33EE5468" w14:textId="77777777" w:rsidR="00FE274E" w:rsidRPr="00641841" w:rsidRDefault="00FE274E" w:rsidP="00FE274E">
      <w:pPr>
        <w:rPr>
          <w:b/>
          <w:lang w:val="en-GB"/>
        </w:rPr>
      </w:pPr>
    </w:p>
    <w:p w14:paraId="5928F6EA" w14:textId="77777777" w:rsidR="00FE274E" w:rsidRPr="00641841" w:rsidRDefault="00FE274E" w:rsidP="00FE274E">
      <w:pPr>
        <w:rPr>
          <w:b/>
          <w:lang w:val="en-GB"/>
        </w:rPr>
      </w:pPr>
    </w:p>
    <w:p w14:paraId="139566BF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65936AE7" w14:textId="77777777" w:rsidR="00405B86" w:rsidRDefault="00405B86" w:rsidP="00FE274E">
      <w:pPr>
        <w:rPr>
          <w:b/>
          <w:lang w:val="en-GB"/>
        </w:rPr>
      </w:pPr>
    </w:p>
    <w:p w14:paraId="6378FEA0" w14:textId="77777777" w:rsidR="00405B86" w:rsidRDefault="00405B86" w:rsidP="00405B86">
      <w:pPr>
        <w:rPr>
          <w:b/>
          <w:lang w:val="en-GB"/>
        </w:rPr>
      </w:pPr>
    </w:p>
    <w:p w14:paraId="33CD30BE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61D3C316" w14:textId="77777777" w:rsidR="00405B86" w:rsidRDefault="00405B86" w:rsidP="00FE274E">
      <w:pPr>
        <w:rPr>
          <w:b/>
          <w:lang w:val="en-GB"/>
        </w:rPr>
      </w:pPr>
    </w:p>
    <w:p w14:paraId="13F00992" w14:textId="77777777" w:rsidR="00F82908" w:rsidRDefault="00F82908" w:rsidP="00FE274E">
      <w:pPr>
        <w:rPr>
          <w:b/>
          <w:lang w:val="en-GB"/>
        </w:rPr>
      </w:pPr>
    </w:p>
    <w:p w14:paraId="7AABF310" w14:textId="77777777" w:rsidR="00F82908" w:rsidRDefault="00F82908" w:rsidP="00FE274E">
      <w:pPr>
        <w:rPr>
          <w:b/>
          <w:lang w:val="en-GB"/>
        </w:rPr>
      </w:pPr>
    </w:p>
    <w:p w14:paraId="3198A287" w14:textId="77777777" w:rsidR="00F82908" w:rsidRDefault="00F82908" w:rsidP="00FE274E">
      <w:pPr>
        <w:rPr>
          <w:b/>
          <w:lang w:val="en-GB"/>
        </w:rPr>
      </w:pPr>
    </w:p>
    <w:p w14:paraId="479FD64E" w14:textId="77777777" w:rsidR="00F82908" w:rsidRDefault="00F82908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F82908" w14:paraId="002A4A30" w14:textId="77777777" w:rsidTr="000F1634">
        <w:tc>
          <w:tcPr>
            <w:tcW w:w="13176" w:type="dxa"/>
            <w:gridSpan w:val="2"/>
          </w:tcPr>
          <w:p w14:paraId="59ED5031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F82908" w14:paraId="1C706962" w14:textId="77777777" w:rsidTr="000F1634">
        <w:tc>
          <w:tcPr>
            <w:tcW w:w="6588" w:type="dxa"/>
          </w:tcPr>
          <w:p w14:paraId="716CB381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722F522C" w14:textId="77777777" w:rsidR="00F82908" w:rsidRDefault="00F82908" w:rsidP="000F16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1F8790C5" w14:textId="77777777" w:rsidR="00F82908" w:rsidRPr="00641841" w:rsidRDefault="00F82908" w:rsidP="00FE274E">
      <w:pPr>
        <w:rPr>
          <w:b/>
          <w:lang w:val="en-GB"/>
        </w:rPr>
      </w:pPr>
    </w:p>
    <w:sectPr w:rsidR="00F82908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1F0BD" w14:textId="77777777" w:rsidR="005E4DFB" w:rsidRDefault="005E4DFB">
      <w:r>
        <w:separator/>
      </w:r>
    </w:p>
  </w:endnote>
  <w:endnote w:type="continuationSeparator" w:id="0">
    <w:p w14:paraId="726D482A" w14:textId="77777777" w:rsidR="005E4DFB" w:rsidRDefault="005E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AD5B8" w14:textId="77777777" w:rsidR="00171897" w:rsidRDefault="00171897" w:rsidP="0017189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00B9">
      <w:rPr>
        <w:noProof/>
      </w:rPr>
      <w:t>1</w:t>
    </w:r>
    <w:r>
      <w:fldChar w:fldCharType="end"/>
    </w:r>
    <w:r>
      <w:t xml:space="preserve"> of </w:t>
    </w:r>
    <w:fldSimple w:instr=" NUMPAGES ">
      <w:r w:rsidR="003E00B9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A9F0" w14:textId="77777777" w:rsidR="005E4DFB" w:rsidRDefault="005E4DFB">
      <w:r>
        <w:separator/>
      </w:r>
    </w:p>
  </w:footnote>
  <w:footnote w:type="continuationSeparator" w:id="0">
    <w:p w14:paraId="6D32DB82" w14:textId="77777777" w:rsidR="005E4DFB" w:rsidRDefault="005E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9F8E5" w14:textId="77777777" w:rsidR="00F82908" w:rsidRPr="00F82908" w:rsidRDefault="00F82908" w:rsidP="00F82908">
    <w:pPr>
      <w:pStyle w:val="Header"/>
    </w:pPr>
    <w:r w:rsidRPr="00130B79">
      <w:rPr>
        <w:b/>
        <w:sz w:val="28"/>
        <w:szCs w:val="28"/>
        <w:u w:val="single"/>
      </w:rPr>
      <w:t xml:space="preserve">GMP Assay </w:t>
    </w:r>
    <w:r w:rsidR="003E00B9">
      <w:rPr>
        <w:b/>
        <w:sz w:val="28"/>
        <w:szCs w:val="28"/>
        <w:u w:val="single"/>
      </w:rPr>
      <w:t xml:space="preserve">005051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0F1634"/>
    <w:rsid w:val="000F5CD9"/>
    <w:rsid w:val="001304F6"/>
    <w:rsid w:val="001314D1"/>
    <w:rsid w:val="00151B57"/>
    <w:rsid w:val="00155AAC"/>
    <w:rsid w:val="00171897"/>
    <w:rsid w:val="00175A42"/>
    <w:rsid w:val="00180E61"/>
    <w:rsid w:val="0019000A"/>
    <w:rsid w:val="00197402"/>
    <w:rsid w:val="001E727D"/>
    <w:rsid w:val="002021CD"/>
    <w:rsid w:val="002039E3"/>
    <w:rsid w:val="00212A7B"/>
    <w:rsid w:val="0025014A"/>
    <w:rsid w:val="0025788B"/>
    <w:rsid w:val="00257B7A"/>
    <w:rsid w:val="00262CC0"/>
    <w:rsid w:val="00265311"/>
    <w:rsid w:val="00280BDE"/>
    <w:rsid w:val="00291673"/>
    <w:rsid w:val="002A04C8"/>
    <w:rsid w:val="002C7BFA"/>
    <w:rsid w:val="002D5E2A"/>
    <w:rsid w:val="002E608C"/>
    <w:rsid w:val="00312C84"/>
    <w:rsid w:val="00333399"/>
    <w:rsid w:val="003352F7"/>
    <w:rsid w:val="00353AEB"/>
    <w:rsid w:val="00392146"/>
    <w:rsid w:val="003957BC"/>
    <w:rsid w:val="00397AEF"/>
    <w:rsid w:val="003C16DE"/>
    <w:rsid w:val="003D083E"/>
    <w:rsid w:val="003E00B9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5E4DFB"/>
    <w:rsid w:val="00611EF9"/>
    <w:rsid w:val="00633F34"/>
    <w:rsid w:val="00641841"/>
    <w:rsid w:val="00656944"/>
    <w:rsid w:val="00681D03"/>
    <w:rsid w:val="00685FFB"/>
    <w:rsid w:val="00695F2C"/>
    <w:rsid w:val="006B084D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3413C"/>
    <w:rsid w:val="00773026"/>
    <w:rsid w:val="007767AC"/>
    <w:rsid w:val="00786A7D"/>
    <w:rsid w:val="007A32F0"/>
    <w:rsid w:val="007C0CD3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D045D"/>
    <w:rsid w:val="009D23A9"/>
    <w:rsid w:val="00A07D25"/>
    <w:rsid w:val="00A07EDA"/>
    <w:rsid w:val="00A14804"/>
    <w:rsid w:val="00A307EB"/>
    <w:rsid w:val="00A33807"/>
    <w:rsid w:val="00A46B2A"/>
    <w:rsid w:val="00A5201D"/>
    <w:rsid w:val="00A5424A"/>
    <w:rsid w:val="00A60143"/>
    <w:rsid w:val="00A80A6B"/>
    <w:rsid w:val="00A84C02"/>
    <w:rsid w:val="00A86721"/>
    <w:rsid w:val="00AC3D9D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BF7FE8"/>
    <w:rsid w:val="00C23367"/>
    <w:rsid w:val="00C442DA"/>
    <w:rsid w:val="00C533CD"/>
    <w:rsid w:val="00C76831"/>
    <w:rsid w:val="00C8418B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8783E"/>
    <w:rsid w:val="00DA4358"/>
    <w:rsid w:val="00DB4DBA"/>
    <w:rsid w:val="00DC3002"/>
    <w:rsid w:val="00DE5147"/>
    <w:rsid w:val="00DF77E4"/>
    <w:rsid w:val="00E0568C"/>
    <w:rsid w:val="00E4122D"/>
    <w:rsid w:val="00E679A0"/>
    <w:rsid w:val="00E749F0"/>
    <w:rsid w:val="00EA069C"/>
    <w:rsid w:val="00EB2C67"/>
    <w:rsid w:val="00EB4C28"/>
    <w:rsid w:val="00EC1A5F"/>
    <w:rsid w:val="00ED4528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2908"/>
    <w:rsid w:val="00F8300A"/>
    <w:rsid w:val="00F95AE5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50997E"/>
  <w15:chartTrackingRefBased/>
  <w15:docId w15:val="{341AE54D-D1A0-4FFD-A70C-787DA09B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2010-03-30T16:44:00Z</cp:lastPrinted>
  <dcterms:created xsi:type="dcterms:W3CDTF">2020-10-06T14:48:00Z</dcterms:created>
  <dcterms:modified xsi:type="dcterms:W3CDTF">2020-10-06T14:48:00Z</dcterms:modified>
</cp:coreProperties>
</file>