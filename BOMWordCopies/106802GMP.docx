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3341"/>
        <w:gridCol w:w="2285"/>
        <w:gridCol w:w="2215"/>
        <w:gridCol w:w="1260"/>
        <w:gridCol w:w="1620"/>
        <w:gridCol w:w="1343"/>
        <w:tblGridChange w:id="0">
          <w:tblGrid>
            <w:gridCol w:w="2289"/>
            <w:gridCol w:w="3341"/>
            <w:gridCol w:w="2340"/>
            <w:gridCol w:w="2160"/>
            <w:gridCol w:w="1260"/>
            <w:gridCol w:w="1620"/>
            <w:gridCol w:w="1343"/>
          </w:tblGrid>
        </w:tblGridChange>
      </w:tblGrid>
      <w:tr w:rsidR="00CF4CB6" w:rsidRPr="00CF4CB6" w14:paraId="5AB33CFA" w14:textId="77777777" w:rsidTr="00A232D4">
        <w:trPr>
          <w:trHeight w:val="315"/>
          <w:tblHeader/>
          <w:jc w:val="center"/>
        </w:trPr>
        <w:tc>
          <w:tcPr>
            <w:tcW w:w="2289" w:type="dxa"/>
            <w:vMerge w:val="restart"/>
            <w:shd w:val="clear" w:color="auto" w:fill="auto"/>
            <w:noWrap/>
            <w:vAlign w:val="center"/>
          </w:tcPr>
          <w:p w14:paraId="5F724B06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3EB518A5" w14:textId="77777777" w:rsidR="00CF4CB6" w:rsidRDefault="00340D4A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106802</w:t>
            </w:r>
            <w:r w:rsidR="00CF4CB6" w:rsidRPr="00CF4CB6">
              <w:rPr>
                <w:b/>
                <w:bCs/>
              </w:rPr>
              <w:t>GMP</w:t>
            </w:r>
          </w:p>
          <w:p w14:paraId="447F4842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341" w:type="dxa"/>
            <w:vMerge w:val="restart"/>
            <w:shd w:val="clear" w:color="auto" w:fill="auto"/>
            <w:noWrap/>
            <w:vAlign w:val="center"/>
          </w:tcPr>
          <w:p w14:paraId="6203EF68" w14:textId="77777777" w:rsidR="00CF4CB6" w:rsidRPr="00CF4CB6" w:rsidRDefault="00340D4A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F10D3">
              <w:rPr>
                <w:b/>
                <w:bCs/>
              </w:rPr>
              <w:t>ucleotide sequence</w:t>
            </w:r>
            <w:r>
              <w:rPr>
                <w:b/>
                <w:bCs/>
              </w:rPr>
              <w:t xml:space="preserve"> analysis</w:t>
            </w:r>
            <w:r w:rsidR="001F10D3">
              <w:rPr>
                <w:b/>
                <w:bCs/>
              </w:rPr>
              <w:t xml:space="preserve"> of </w:t>
            </w:r>
            <w:r>
              <w:rPr>
                <w:b/>
                <w:bCs/>
              </w:rPr>
              <w:t>the Sponsor’s material</w:t>
            </w:r>
            <w:r w:rsidR="001F10D3">
              <w:rPr>
                <w:b/>
                <w:bCs/>
              </w:rPr>
              <w:t>.</w:t>
            </w:r>
          </w:p>
        </w:tc>
        <w:tc>
          <w:tcPr>
            <w:tcW w:w="8723" w:type="dxa"/>
            <w:gridSpan w:val="5"/>
            <w:shd w:val="clear" w:color="auto" w:fill="FFFF00"/>
            <w:noWrap/>
            <w:vAlign w:val="center"/>
          </w:tcPr>
          <w:p w14:paraId="4C04440B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A232D4" w:rsidRPr="00CF4CB6" w14:paraId="4A5E8668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930"/>
          <w:tblHeader/>
          <w:jc w:val="center"/>
          <w:trPrChange w:id="2" w:author="BioReliance" w:date="2010-01-28T15:24:00Z">
            <w:trPr>
              <w:trHeight w:val="930"/>
              <w:tblHeader/>
              <w:jc w:val="center"/>
            </w:trPr>
          </w:trPrChange>
        </w:trPr>
        <w:tc>
          <w:tcPr>
            <w:tcW w:w="2289" w:type="dxa"/>
            <w:vMerge/>
            <w:shd w:val="clear" w:color="auto" w:fill="auto"/>
            <w:noWrap/>
            <w:vAlign w:val="center"/>
            <w:tcPrChange w:id="3" w:author="BioReliance" w:date="2010-01-28T15:24:00Z">
              <w:tcPr>
                <w:tcW w:w="2289" w:type="dxa"/>
                <w:vMerge/>
                <w:shd w:val="clear" w:color="auto" w:fill="auto"/>
                <w:noWrap/>
                <w:vAlign w:val="center"/>
              </w:tcPr>
            </w:tcPrChange>
          </w:tcPr>
          <w:p w14:paraId="29371AA3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341" w:type="dxa"/>
            <w:vMerge/>
            <w:shd w:val="clear" w:color="auto" w:fill="auto"/>
            <w:vAlign w:val="center"/>
            <w:tcPrChange w:id="4" w:author="BioReliance" w:date="2010-01-28T15:24:00Z">
              <w:tcPr>
                <w:tcW w:w="3341" w:type="dxa"/>
                <w:vMerge/>
                <w:shd w:val="clear" w:color="auto" w:fill="auto"/>
                <w:vAlign w:val="center"/>
              </w:tcPr>
            </w:tcPrChange>
          </w:tcPr>
          <w:p w14:paraId="4205B48F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2285" w:type="dxa"/>
            <w:vMerge w:val="restart"/>
            <w:shd w:val="clear" w:color="auto" w:fill="FFFF00"/>
            <w:vAlign w:val="center"/>
            <w:tcPrChange w:id="5" w:author="BioReliance" w:date="2010-01-28T15:24:00Z">
              <w:tcPr>
                <w:tcW w:w="2340" w:type="dxa"/>
                <w:vMerge w:val="restart"/>
                <w:shd w:val="clear" w:color="auto" w:fill="FFFF00"/>
                <w:vAlign w:val="center"/>
              </w:tcPr>
            </w:tcPrChange>
          </w:tcPr>
          <w:p w14:paraId="6FECA784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215" w:type="dxa"/>
            <w:vMerge w:val="restart"/>
            <w:shd w:val="clear" w:color="auto" w:fill="FFFF00"/>
            <w:vAlign w:val="center"/>
            <w:tcPrChange w:id="6" w:author="BioReliance" w:date="2010-01-28T15:24:00Z">
              <w:tcPr>
                <w:tcW w:w="2160" w:type="dxa"/>
                <w:vMerge w:val="restart"/>
                <w:shd w:val="clear" w:color="auto" w:fill="FFFF00"/>
                <w:vAlign w:val="center"/>
              </w:tcPr>
            </w:tcPrChange>
          </w:tcPr>
          <w:p w14:paraId="64E35D6D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260" w:type="dxa"/>
            <w:shd w:val="clear" w:color="auto" w:fill="FFFF00"/>
            <w:vAlign w:val="bottom"/>
            <w:tcPrChange w:id="7" w:author="BioReliance" w:date="2010-01-28T15:24:00Z">
              <w:tcPr>
                <w:tcW w:w="1260" w:type="dxa"/>
                <w:shd w:val="clear" w:color="auto" w:fill="FFFF00"/>
                <w:vAlign w:val="bottom"/>
              </w:tcPr>
            </w:tcPrChange>
          </w:tcPr>
          <w:p w14:paraId="0183FCC9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620" w:type="dxa"/>
            <w:shd w:val="clear" w:color="auto" w:fill="FFFF00"/>
            <w:vAlign w:val="bottom"/>
            <w:tcPrChange w:id="8" w:author="BioReliance" w:date="2010-01-28T15:24:00Z">
              <w:tcPr>
                <w:tcW w:w="1620" w:type="dxa"/>
                <w:shd w:val="clear" w:color="auto" w:fill="FFFF00"/>
                <w:vAlign w:val="bottom"/>
              </w:tcPr>
            </w:tcPrChange>
          </w:tcPr>
          <w:p w14:paraId="3F856ADC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7C614A78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343" w:type="dxa"/>
            <w:shd w:val="clear" w:color="auto" w:fill="FFFF00"/>
            <w:vAlign w:val="bottom"/>
            <w:tcPrChange w:id="9" w:author="BioReliance" w:date="2010-01-28T15:24:00Z">
              <w:tcPr>
                <w:tcW w:w="1343" w:type="dxa"/>
                <w:shd w:val="clear" w:color="auto" w:fill="FFFF00"/>
                <w:vAlign w:val="bottom"/>
              </w:tcPr>
            </w:tcPrChange>
          </w:tcPr>
          <w:p w14:paraId="3B72CD03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3E2FC9D3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A232D4" w:rsidRPr="00CF4CB6" w14:paraId="29EF7304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0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300"/>
          <w:tblHeader/>
          <w:jc w:val="center"/>
          <w:trPrChange w:id="11" w:author="BioReliance" w:date="2010-01-28T15:24:00Z">
            <w:trPr>
              <w:trHeight w:val="300"/>
              <w:tblHeader/>
              <w:jc w:val="center"/>
            </w:trPr>
          </w:trPrChange>
        </w:trPr>
        <w:tc>
          <w:tcPr>
            <w:tcW w:w="2289" w:type="dxa"/>
            <w:shd w:val="clear" w:color="auto" w:fill="FFFF00"/>
            <w:noWrap/>
            <w:vAlign w:val="center"/>
            <w:tcPrChange w:id="12" w:author="BioReliance" w:date="2010-01-28T15:24:00Z">
              <w:tcPr>
                <w:tcW w:w="2289" w:type="dxa"/>
                <w:shd w:val="clear" w:color="auto" w:fill="FFFF00"/>
                <w:noWrap/>
                <w:vAlign w:val="center"/>
              </w:tcPr>
            </w:tcPrChange>
          </w:tcPr>
          <w:p w14:paraId="27572D0F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341" w:type="dxa"/>
            <w:shd w:val="clear" w:color="auto" w:fill="FFFF00"/>
            <w:noWrap/>
            <w:vAlign w:val="center"/>
            <w:tcPrChange w:id="13" w:author="BioReliance" w:date="2010-01-28T15:24:00Z">
              <w:tcPr>
                <w:tcW w:w="3341" w:type="dxa"/>
                <w:shd w:val="clear" w:color="auto" w:fill="FFFF00"/>
                <w:noWrap/>
                <w:vAlign w:val="center"/>
              </w:tcPr>
            </w:tcPrChange>
          </w:tcPr>
          <w:p w14:paraId="566853CB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2285" w:type="dxa"/>
            <w:vMerge/>
            <w:shd w:val="clear" w:color="auto" w:fill="FFFF00"/>
            <w:noWrap/>
            <w:vAlign w:val="center"/>
            <w:tcPrChange w:id="14" w:author="BioReliance" w:date="2010-01-28T15:24:00Z">
              <w:tcPr>
                <w:tcW w:w="2340" w:type="dxa"/>
                <w:vMerge/>
                <w:shd w:val="clear" w:color="auto" w:fill="FFFF00"/>
                <w:noWrap/>
                <w:vAlign w:val="center"/>
              </w:tcPr>
            </w:tcPrChange>
          </w:tcPr>
          <w:p w14:paraId="7B636730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215" w:type="dxa"/>
            <w:vMerge/>
            <w:shd w:val="clear" w:color="auto" w:fill="FFFF00"/>
            <w:noWrap/>
            <w:vAlign w:val="center"/>
            <w:tcPrChange w:id="15" w:author="BioReliance" w:date="2010-01-28T15:24:00Z">
              <w:tcPr>
                <w:tcW w:w="2160" w:type="dxa"/>
                <w:vMerge/>
                <w:shd w:val="clear" w:color="auto" w:fill="FFFF00"/>
                <w:noWrap/>
                <w:vAlign w:val="center"/>
              </w:tcPr>
            </w:tcPrChange>
          </w:tcPr>
          <w:p w14:paraId="2F7A917A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260" w:type="dxa"/>
            <w:shd w:val="clear" w:color="auto" w:fill="FFFF00"/>
            <w:noWrap/>
            <w:vAlign w:val="center"/>
            <w:tcPrChange w:id="16" w:author="BioReliance" w:date="2010-01-28T15:24:00Z">
              <w:tcPr>
                <w:tcW w:w="1260" w:type="dxa"/>
                <w:shd w:val="clear" w:color="auto" w:fill="FFFF00"/>
                <w:noWrap/>
                <w:vAlign w:val="center"/>
              </w:tcPr>
            </w:tcPrChange>
          </w:tcPr>
          <w:p w14:paraId="0C2BC4AC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620" w:type="dxa"/>
            <w:shd w:val="clear" w:color="auto" w:fill="FFFF00"/>
            <w:noWrap/>
            <w:vAlign w:val="center"/>
            <w:tcPrChange w:id="17" w:author="BioReliance" w:date="2010-01-28T15:24:00Z">
              <w:tcPr>
                <w:tcW w:w="1620" w:type="dxa"/>
                <w:shd w:val="clear" w:color="auto" w:fill="FFFF00"/>
                <w:noWrap/>
                <w:vAlign w:val="center"/>
              </w:tcPr>
            </w:tcPrChange>
          </w:tcPr>
          <w:p w14:paraId="0624BBAD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343" w:type="dxa"/>
            <w:shd w:val="clear" w:color="auto" w:fill="FFFF00"/>
            <w:noWrap/>
            <w:vAlign w:val="center"/>
            <w:tcPrChange w:id="18" w:author="BioReliance" w:date="2010-01-28T15:24:00Z">
              <w:tcPr>
                <w:tcW w:w="1343" w:type="dxa"/>
                <w:shd w:val="clear" w:color="auto" w:fill="FFFF00"/>
                <w:noWrap/>
                <w:vAlign w:val="center"/>
              </w:tcPr>
            </w:tcPrChange>
          </w:tcPr>
          <w:p w14:paraId="4A40905F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A232D4" w:rsidRPr="00CF4CB6" w14:paraId="54C75852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9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20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1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621C2682" w14:textId="77777777" w:rsidR="004A59CF" w:rsidRPr="00275388" w:rsidRDefault="004A59CF" w:rsidP="00614121">
            <w:r w:rsidRPr="00275388">
              <w:t>Extraction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2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CFE430F" w14:textId="77777777" w:rsidR="004A59CF" w:rsidRPr="00275388" w:rsidRDefault="004A59CF" w:rsidP="00614121">
            <w:r w:rsidRPr="00275388">
              <w:t>QIAamp DNA Mini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3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715F7D9F" w14:textId="77777777" w:rsidR="004A59CF" w:rsidRPr="00275388" w:rsidRDefault="004A59CF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51304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4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763419B" w14:textId="77777777" w:rsidR="004A59CF" w:rsidRPr="00275388" w:rsidRDefault="004A59CF" w:rsidP="00614121">
            <w:r w:rsidRPr="00275388">
              <w:t>A0001640.UK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5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5D8D976" w14:textId="77777777" w:rsidR="004A59CF" w:rsidRPr="00275388" w:rsidRDefault="004A59CF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6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5B1B4AF9" w14:textId="77777777" w:rsidR="004A59CF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7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41181AC2" w14:textId="77777777" w:rsidR="004A59CF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3B88E072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8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29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0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E942571" w14:textId="77777777" w:rsidR="003722CF" w:rsidRPr="00275388" w:rsidRDefault="003722CF" w:rsidP="00614121">
            <w:r w:rsidRPr="00275388">
              <w:t>Extraction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1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146D5039" w14:textId="77777777" w:rsidR="003722CF" w:rsidRPr="00275388" w:rsidRDefault="00275388" w:rsidP="00614121">
            <w:r w:rsidRPr="00275388">
              <w:t xml:space="preserve">Cell Culture DNA </w:t>
            </w:r>
            <w:smartTag w:uri="urn:schemas-microsoft-com:office:smarttags" w:element="place">
              <w:r w:rsidRPr="00275388">
                <w:t>Midi</w:t>
              </w:r>
            </w:smartTag>
            <w:r w:rsidRPr="00275388">
              <w:t xml:space="preserve">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2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40AB4B09" w14:textId="77777777" w:rsidR="003722CF" w:rsidRPr="00275388" w:rsidRDefault="004F5AAC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13343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066A782E" w14:textId="77777777" w:rsidR="003722CF" w:rsidRPr="00275388" w:rsidRDefault="003722CF" w:rsidP="00614121">
            <w:r w:rsidRPr="00275388">
              <w:t>A0000560</w:t>
            </w:r>
            <w:r w:rsidR="004F5AAC" w:rsidRPr="00275388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4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D91435E" w14:textId="77777777" w:rsidR="003722CF" w:rsidRPr="00275388" w:rsidRDefault="003722CF" w:rsidP="00614121">
            <w:pPr>
              <w:jc w:val="center"/>
            </w:pPr>
            <w:r w:rsidRPr="00275388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5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08D25201" w14:textId="77777777" w:rsidR="003722CF" w:rsidRPr="00275388" w:rsidRDefault="00512A32" w:rsidP="00614121">
            <w:pPr>
              <w:jc w:val="center"/>
            </w:pPr>
            <w:r w:rsidRPr="00275388"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6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7A0B693" w14:textId="77777777" w:rsidR="003722CF" w:rsidRPr="00275388" w:rsidRDefault="00AB628C" w:rsidP="00614121">
            <w:pPr>
              <w:jc w:val="center"/>
              <w:rPr>
                <w:color w:val="000000"/>
              </w:rPr>
            </w:pPr>
            <w:r w:rsidRPr="00275388">
              <w:rPr>
                <w:color w:val="000000"/>
              </w:rPr>
              <w:t>N</w:t>
            </w:r>
          </w:p>
        </w:tc>
      </w:tr>
      <w:tr w:rsidR="00A232D4" w:rsidRPr="00CF4CB6" w14:paraId="17F8AB83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7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38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9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0D17545A" w14:textId="77777777" w:rsidR="003722CF" w:rsidRPr="00275388" w:rsidRDefault="003722CF" w:rsidP="00614121">
            <w:r w:rsidRPr="00275388">
              <w:t>Extraction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0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30BB97D" w14:textId="77777777" w:rsidR="003722CF" w:rsidRPr="00275388" w:rsidRDefault="003722CF" w:rsidP="00614121">
            <w:r w:rsidRPr="00275388">
              <w:t>DNeasy Tissue Kit</w:t>
            </w:r>
            <w:ins w:id="41" w:author="BioReliance" w:date="2010-01-28T15:04:00Z">
              <w:r w:rsidR="00275388" w:rsidRPr="00275388">
                <w:t xml:space="preserve"> </w:t>
              </w:r>
            </w:ins>
          </w:p>
        </w:tc>
        <w:tc>
          <w:tcPr>
            <w:tcW w:w="2285" w:type="dxa"/>
            <w:shd w:val="clear" w:color="auto" w:fill="auto"/>
            <w:noWrap/>
            <w:vAlign w:val="center"/>
            <w:tcPrChange w:id="42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3D7E47A" w14:textId="77777777" w:rsidR="003722CF" w:rsidRPr="00275388" w:rsidRDefault="00047273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69504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0C64DDA9" w14:textId="77777777" w:rsidR="003722CF" w:rsidRPr="00275388" w:rsidRDefault="003722CF" w:rsidP="00614121">
            <w:pPr>
              <w:rPr>
                <w:color w:val="000000"/>
                <w:rPrChange w:id="44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45" w:author="BioReliance" w:date="2010-01-28T15:05:00Z">
                  <w:rPr>
                    <w:color w:val="000000"/>
                  </w:rPr>
                </w:rPrChange>
              </w:rPr>
              <w:t>A0000575</w:t>
            </w:r>
            <w:r w:rsidR="00047273" w:rsidRPr="00275388">
              <w:rPr>
                <w:color w:val="000000"/>
                <w:rPrChange w:id="46" w:author="BioReliance" w:date="2010-01-28T15:05:00Z">
                  <w:rPr>
                    <w:color w:val="000000"/>
                  </w:rPr>
                </w:rPrChange>
              </w:rPr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7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14985EDC" w14:textId="77777777" w:rsidR="003722CF" w:rsidRPr="00275388" w:rsidRDefault="003722CF" w:rsidP="00614121">
            <w:pPr>
              <w:jc w:val="center"/>
              <w:rPr>
                <w:rPrChange w:id="48" w:author="BioReliance" w:date="2010-01-28T15:05:00Z">
                  <w:rPr/>
                </w:rPrChange>
              </w:rPr>
            </w:pPr>
            <w:r w:rsidRPr="00275388">
              <w:rPr>
                <w:rPrChange w:id="49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5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47BD5D2" w14:textId="77777777" w:rsidR="003722CF" w:rsidRPr="00275388" w:rsidRDefault="00512A32" w:rsidP="00614121">
            <w:pPr>
              <w:jc w:val="center"/>
              <w:rPr>
                <w:rPrChange w:id="51" w:author="BioReliance" w:date="2010-01-28T15:05:00Z">
                  <w:rPr/>
                </w:rPrChange>
              </w:rPr>
            </w:pPr>
            <w:r w:rsidRPr="00275388">
              <w:rPr>
                <w:rPrChange w:id="52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5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DC6A01A" w14:textId="77777777" w:rsidR="003722CF" w:rsidRPr="00275388" w:rsidRDefault="00AB628C" w:rsidP="00614121">
            <w:pPr>
              <w:jc w:val="center"/>
              <w:rPr>
                <w:color w:val="000000"/>
                <w:rPrChange w:id="54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55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32958309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5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57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5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9D87E8E" w14:textId="77777777" w:rsidR="003722CF" w:rsidRPr="00275388" w:rsidRDefault="003722CF" w:rsidP="00614121">
            <w:r w:rsidRPr="00275388">
              <w:t>Extraction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17BEFBE" w14:textId="77777777" w:rsidR="003722CF" w:rsidRPr="00275388" w:rsidRDefault="003722CF" w:rsidP="00614121">
            <w:r w:rsidRPr="00275388">
              <w:t xml:space="preserve">Genomic </w:t>
            </w:r>
            <w:r w:rsidR="00BA2B72" w:rsidRPr="00275388">
              <w:t xml:space="preserve">DNA </w:t>
            </w:r>
            <w:r w:rsidRPr="00275388">
              <w:t>Buffer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6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4AA923EA" w14:textId="77777777" w:rsidR="003722CF" w:rsidRPr="00275388" w:rsidRDefault="00047273" w:rsidP="00614121">
            <w:pPr>
              <w:rPr>
                <w:color w:val="000000"/>
                <w:rPrChange w:id="61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62" w:author="BioReliance" w:date="2010-01-28T15:05:00Z">
                  <w:rPr>
                    <w:color w:val="000000"/>
                  </w:rPr>
                </w:rPrChange>
              </w:rPr>
              <w:t>19060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6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5D3A452" w14:textId="77777777" w:rsidR="003722CF" w:rsidRPr="00275388" w:rsidRDefault="003722CF" w:rsidP="00614121">
            <w:pPr>
              <w:rPr>
                <w:rPrChange w:id="64" w:author="BioReliance" w:date="2010-01-28T15:05:00Z">
                  <w:rPr/>
                </w:rPrChange>
              </w:rPr>
            </w:pPr>
            <w:r w:rsidRPr="00275388">
              <w:rPr>
                <w:rPrChange w:id="65" w:author="BioReliance" w:date="2010-01-28T15:05:00Z">
                  <w:rPr/>
                </w:rPrChange>
              </w:rPr>
              <w:t>A0000561</w:t>
            </w:r>
            <w:r w:rsidR="00047273" w:rsidRPr="00275388">
              <w:rPr>
                <w:rPrChange w:id="66" w:author="BioReliance" w:date="2010-01-28T15:05:00Z">
                  <w:rPr/>
                </w:rPrChange>
              </w:rPr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67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353AF3D" w14:textId="77777777" w:rsidR="003722CF" w:rsidRPr="00275388" w:rsidRDefault="003722CF" w:rsidP="00614121">
            <w:pPr>
              <w:jc w:val="center"/>
              <w:rPr>
                <w:rPrChange w:id="68" w:author="BioReliance" w:date="2010-01-28T15:05:00Z">
                  <w:rPr/>
                </w:rPrChange>
              </w:rPr>
            </w:pPr>
            <w:r w:rsidRPr="00275388">
              <w:rPr>
                <w:rPrChange w:id="69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7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C767BA5" w14:textId="77777777" w:rsidR="003722CF" w:rsidRPr="00275388" w:rsidRDefault="00512A32" w:rsidP="00614121">
            <w:pPr>
              <w:jc w:val="center"/>
              <w:rPr>
                <w:rPrChange w:id="71" w:author="BioReliance" w:date="2010-01-28T15:05:00Z">
                  <w:rPr/>
                </w:rPrChange>
              </w:rPr>
            </w:pPr>
            <w:r w:rsidRPr="00275388">
              <w:rPr>
                <w:rPrChange w:id="72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7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8724387" w14:textId="77777777" w:rsidR="003722CF" w:rsidRPr="00275388" w:rsidRDefault="00AB628C" w:rsidP="00614121">
            <w:pPr>
              <w:jc w:val="center"/>
              <w:rPr>
                <w:color w:val="000000"/>
                <w:rPrChange w:id="74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75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18BDAD17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7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77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7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CD0C6D0" w14:textId="77777777" w:rsidR="003722CF" w:rsidRPr="00275388" w:rsidRDefault="003722CF" w:rsidP="00614121">
            <w:r w:rsidRPr="00275388"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7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067EB88" w14:textId="77777777" w:rsidR="003722CF" w:rsidRPr="00275388" w:rsidRDefault="003722CF" w:rsidP="00614121">
            <w:r w:rsidRPr="00275388">
              <w:t>Genomic Tips 100/G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8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DC3B5AC" w14:textId="77777777" w:rsidR="003722CF" w:rsidRPr="00275388" w:rsidRDefault="006F278F" w:rsidP="00614121">
            <w:pPr>
              <w:rPr>
                <w:color w:val="000000"/>
                <w:rPrChange w:id="81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82" w:author="BioReliance" w:date="2010-01-28T15:05:00Z">
                  <w:rPr>
                    <w:color w:val="000000"/>
                  </w:rPr>
                </w:rPrChange>
              </w:rPr>
              <w:t>10243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8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81D453A" w14:textId="77777777" w:rsidR="003722CF" w:rsidRPr="00275388" w:rsidRDefault="003722CF" w:rsidP="00614121">
            <w:pPr>
              <w:rPr>
                <w:rPrChange w:id="84" w:author="BioReliance" w:date="2010-01-28T15:05:00Z">
                  <w:rPr/>
                </w:rPrChange>
              </w:rPr>
            </w:pPr>
            <w:r w:rsidRPr="00275388">
              <w:rPr>
                <w:rPrChange w:id="85" w:author="BioReliance" w:date="2010-01-28T15:05:00Z">
                  <w:rPr/>
                </w:rPrChange>
              </w:rPr>
              <w:t>A0000557</w:t>
            </w:r>
            <w:r w:rsidR="006F278F" w:rsidRPr="00275388">
              <w:rPr>
                <w:rPrChange w:id="86" w:author="BioReliance" w:date="2010-01-28T15:05:00Z">
                  <w:rPr/>
                </w:rPrChange>
              </w:rPr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87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05F58F53" w14:textId="77777777" w:rsidR="003722CF" w:rsidRPr="00275388" w:rsidRDefault="003722CF" w:rsidP="00614121">
            <w:pPr>
              <w:jc w:val="center"/>
              <w:rPr>
                <w:rPrChange w:id="88" w:author="BioReliance" w:date="2010-01-28T15:05:00Z">
                  <w:rPr/>
                </w:rPrChange>
              </w:rPr>
            </w:pPr>
            <w:r w:rsidRPr="00275388">
              <w:rPr>
                <w:rPrChange w:id="89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9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888210B" w14:textId="77777777" w:rsidR="003722CF" w:rsidRPr="00275388" w:rsidRDefault="00512A32" w:rsidP="00614121">
            <w:pPr>
              <w:jc w:val="center"/>
              <w:rPr>
                <w:rPrChange w:id="91" w:author="BioReliance" w:date="2010-01-28T15:05:00Z">
                  <w:rPr/>
                </w:rPrChange>
              </w:rPr>
            </w:pPr>
            <w:r w:rsidRPr="00275388">
              <w:rPr>
                <w:rPrChange w:id="92" w:author="BioReliance" w:date="2010-01-28T15:05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9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9687E2F" w14:textId="77777777" w:rsidR="003722CF" w:rsidRPr="00275388" w:rsidRDefault="00AB628C" w:rsidP="00614121">
            <w:pPr>
              <w:jc w:val="center"/>
              <w:rPr>
                <w:color w:val="000000"/>
                <w:rPrChange w:id="94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95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0968B9BB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9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97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9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FA600EE" w14:textId="77777777" w:rsidR="003722CF" w:rsidRPr="00275388" w:rsidRDefault="003722CF" w:rsidP="00614121">
            <w:r w:rsidRPr="00275388"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9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E7E7F6E" w14:textId="77777777" w:rsidR="003722CF" w:rsidRPr="00275388" w:rsidRDefault="003722CF" w:rsidP="00614121">
            <w:r w:rsidRPr="00275388">
              <w:t>Genomic Tips 500/G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0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5EB780D" w14:textId="77777777" w:rsidR="003722CF" w:rsidRPr="00275388" w:rsidRDefault="006F278F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10262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0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5696371" w14:textId="77777777" w:rsidR="003722CF" w:rsidRPr="00275388" w:rsidRDefault="003722CF" w:rsidP="00614121">
            <w:pPr>
              <w:rPr>
                <w:rPrChange w:id="102" w:author="BioReliance" w:date="2010-01-28T15:05:00Z">
                  <w:rPr/>
                </w:rPrChange>
              </w:rPr>
            </w:pPr>
            <w:r w:rsidRPr="00275388">
              <w:rPr>
                <w:rPrChange w:id="103" w:author="BioReliance" w:date="2010-01-28T15:05:00Z">
                  <w:rPr/>
                </w:rPrChange>
              </w:rPr>
              <w:t>100004301.10PK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04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57189BEC" w14:textId="77777777" w:rsidR="003722CF" w:rsidRPr="00275388" w:rsidRDefault="003722CF" w:rsidP="00614121">
            <w:pPr>
              <w:jc w:val="center"/>
              <w:rPr>
                <w:rPrChange w:id="105" w:author="BioReliance" w:date="2010-01-28T15:05:00Z">
                  <w:rPr/>
                </w:rPrChange>
              </w:rPr>
            </w:pPr>
            <w:r w:rsidRPr="00275388">
              <w:rPr>
                <w:rPrChange w:id="106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07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6229D93" w14:textId="77777777" w:rsidR="003722CF" w:rsidRPr="00275388" w:rsidRDefault="00512A32" w:rsidP="00614121">
            <w:pPr>
              <w:jc w:val="center"/>
              <w:rPr>
                <w:rPrChange w:id="108" w:author="BioReliance" w:date="2010-01-28T15:05:00Z">
                  <w:rPr/>
                </w:rPrChange>
              </w:rPr>
            </w:pPr>
            <w:r w:rsidRPr="00275388">
              <w:rPr>
                <w:rPrChange w:id="109" w:author="BioReliance" w:date="2010-01-28T15:05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10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903FF5F" w14:textId="77777777" w:rsidR="003722CF" w:rsidRPr="00275388" w:rsidRDefault="00AB628C" w:rsidP="00614121">
            <w:pPr>
              <w:jc w:val="center"/>
              <w:rPr>
                <w:color w:val="000000"/>
                <w:rPrChange w:id="111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12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0565C305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13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114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15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1A9E2B9" w14:textId="77777777" w:rsidR="003722CF" w:rsidRPr="00275388" w:rsidRDefault="003722CF" w:rsidP="00614121">
            <w:r w:rsidRPr="00275388"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16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D6B97FE" w14:textId="77777777" w:rsidR="003722CF" w:rsidRPr="00275388" w:rsidRDefault="003722CF" w:rsidP="00614121">
            <w:r w:rsidRPr="00275388">
              <w:t>Collection tubes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17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3B2BB5F" w14:textId="77777777" w:rsidR="003722CF" w:rsidRPr="00275388" w:rsidRDefault="00927ACD" w:rsidP="00614121">
            <w:pPr>
              <w:rPr>
                <w:color w:val="000000"/>
              </w:rPr>
            </w:pPr>
            <w:r w:rsidRPr="00275388">
              <w:rPr>
                <w:color w:val="000000"/>
              </w:rPr>
              <w:t>19201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18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ACB0C05" w14:textId="77777777" w:rsidR="003722CF" w:rsidRPr="00275388" w:rsidRDefault="003722CF" w:rsidP="00614121">
            <w:pPr>
              <w:rPr>
                <w:rPrChange w:id="119" w:author="BioReliance" w:date="2010-01-28T15:05:00Z">
                  <w:rPr/>
                </w:rPrChange>
              </w:rPr>
            </w:pPr>
            <w:r w:rsidRPr="00275388">
              <w:rPr>
                <w:rPrChange w:id="120" w:author="BioReliance" w:date="2010-01-28T15:05:00Z">
                  <w:rPr/>
                </w:rPrChange>
              </w:rPr>
              <w:t>A0000568</w:t>
            </w:r>
            <w:r w:rsidR="00927ACD" w:rsidRPr="00275388">
              <w:rPr>
                <w:rPrChange w:id="121" w:author="BioReliance" w:date="2010-01-28T15:05:00Z">
                  <w:rPr/>
                </w:rPrChange>
              </w:rPr>
              <w:t>.2ML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22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A98F3DC" w14:textId="77777777" w:rsidR="003722CF" w:rsidRPr="00275388" w:rsidRDefault="003722CF" w:rsidP="00614121">
            <w:pPr>
              <w:jc w:val="center"/>
              <w:rPr>
                <w:rPrChange w:id="123" w:author="BioReliance" w:date="2010-01-28T15:05:00Z">
                  <w:rPr/>
                </w:rPrChange>
              </w:rPr>
            </w:pPr>
            <w:r w:rsidRPr="00275388">
              <w:rPr>
                <w:rPrChange w:id="124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25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18D002CF" w14:textId="77777777" w:rsidR="003722CF" w:rsidRPr="00275388" w:rsidRDefault="00512A32" w:rsidP="00614121">
            <w:pPr>
              <w:jc w:val="center"/>
              <w:rPr>
                <w:rPrChange w:id="126" w:author="BioReliance" w:date="2010-01-28T15:05:00Z">
                  <w:rPr/>
                </w:rPrChange>
              </w:rPr>
            </w:pPr>
            <w:r w:rsidRPr="00275388">
              <w:rPr>
                <w:rPrChange w:id="127" w:author="BioReliance" w:date="2010-01-28T15:05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28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F088867" w14:textId="77777777" w:rsidR="003722CF" w:rsidRPr="00275388" w:rsidRDefault="00AB628C" w:rsidP="00614121">
            <w:pPr>
              <w:jc w:val="center"/>
              <w:rPr>
                <w:color w:val="000000"/>
                <w:rPrChange w:id="129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30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4C81AD18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31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00"/>
          <w:jc w:val="center"/>
          <w:trPrChange w:id="132" w:author="BioReliance" w:date="2010-01-28T15:24:00Z">
            <w:trPr>
              <w:cantSplit/>
              <w:trHeight w:val="300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33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BF74400" w14:textId="77777777" w:rsidR="00841601" w:rsidRPr="00275388" w:rsidRDefault="00841601" w:rsidP="00614121">
            <w:r w:rsidRPr="00275388">
              <w:t>Enzyme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34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7F87BC8" w14:textId="77777777" w:rsidR="00841601" w:rsidRPr="00275388" w:rsidRDefault="00635B11" w:rsidP="00614121">
            <w:r w:rsidRPr="00275388">
              <w:t>Proteinase K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35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22B181F2" w14:textId="77777777" w:rsidR="00841601" w:rsidRPr="00275388" w:rsidRDefault="00635B11" w:rsidP="00614121">
            <w:pPr>
              <w:rPr>
                <w:color w:val="000000"/>
                <w:rPrChange w:id="136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37" w:author="BioReliance" w:date="2010-01-28T15:05:00Z">
                  <w:rPr>
                    <w:color w:val="000000"/>
                  </w:rPr>
                </w:rPrChange>
              </w:rPr>
              <w:t>19131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38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0ED2F609" w14:textId="77777777" w:rsidR="00841601" w:rsidRPr="00275388" w:rsidRDefault="00635B11" w:rsidP="00614121">
            <w:pPr>
              <w:rPr>
                <w:rPrChange w:id="139" w:author="BioReliance" w:date="2010-01-28T15:05:00Z">
                  <w:rPr/>
                </w:rPrChange>
              </w:rPr>
            </w:pPr>
            <w:r w:rsidRPr="00275388">
              <w:rPr>
                <w:rPrChange w:id="140" w:author="BioReliance" w:date="2010-01-28T15:05:00Z">
                  <w:rPr/>
                </w:rPrChange>
              </w:rPr>
              <w:t>A0000565.2ML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41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4E3577EF" w14:textId="77777777" w:rsidR="00841601" w:rsidRPr="00275388" w:rsidRDefault="00944D4C" w:rsidP="00614121">
            <w:pPr>
              <w:jc w:val="center"/>
              <w:rPr>
                <w:rPrChange w:id="142" w:author="BioReliance" w:date="2010-01-28T15:05:00Z">
                  <w:rPr/>
                </w:rPrChange>
              </w:rPr>
            </w:pPr>
            <w:r w:rsidRPr="00275388">
              <w:rPr>
                <w:rPrChange w:id="143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44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7446DC4B" w14:textId="77777777" w:rsidR="00841601" w:rsidRPr="00275388" w:rsidRDefault="00512A32" w:rsidP="00614121">
            <w:pPr>
              <w:jc w:val="center"/>
              <w:rPr>
                <w:rPrChange w:id="145" w:author="BioReliance" w:date="2010-01-28T15:05:00Z">
                  <w:rPr/>
                </w:rPrChange>
              </w:rPr>
            </w:pPr>
            <w:r w:rsidRPr="00275388">
              <w:rPr>
                <w:rPrChange w:id="146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47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D7E2C98" w14:textId="77777777" w:rsidR="00841601" w:rsidRPr="00275388" w:rsidRDefault="00AB628C" w:rsidP="00614121">
            <w:pPr>
              <w:jc w:val="center"/>
              <w:rPr>
                <w:color w:val="000000"/>
                <w:rPrChange w:id="148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49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6EC0C1D9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50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151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52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5DA3E72" w14:textId="77777777" w:rsidR="003722CF" w:rsidRPr="00275388" w:rsidRDefault="003722CF" w:rsidP="00614121">
            <w:r w:rsidRPr="00275388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53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09A7541" w14:textId="77777777" w:rsidR="003722CF" w:rsidRPr="00275388" w:rsidRDefault="003722CF" w:rsidP="00614121">
            <w:pPr>
              <w:rPr>
                <w:ins w:id="154" w:author="Susan Rennie" w:date="2010-01-27T21:19:00Z"/>
              </w:rPr>
            </w:pPr>
            <w:r w:rsidRPr="00275388">
              <w:t xml:space="preserve">1x Phosphate Buffered Saline (PBS) </w:t>
            </w:r>
          </w:p>
          <w:p w14:paraId="0091104A" w14:textId="77777777" w:rsidR="00BA2B72" w:rsidRPr="00275388" w:rsidRDefault="00BA2B72" w:rsidP="00614121">
            <w:pPr>
              <w:numPr>
                <w:ins w:id="155" w:author="Myra Arnott" w:date="2010-01-27T21:19:00Z"/>
              </w:numPr>
              <w:rPr>
                <w:rPrChange w:id="156" w:author="BioReliance" w:date="2010-01-28T15:05:00Z">
                  <w:rPr/>
                </w:rPrChange>
              </w:rPr>
            </w:pPr>
            <w:r w:rsidRPr="00275388">
              <w:t>1x Dulbeccos PBS +CA+M</w:t>
            </w:r>
            <w:r w:rsidRPr="00275388">
              <w:rPr>
                <w:rPrChange w:id="157" w:author="BioReliance" w:date="2010-01-28T15:05:00Z">
                  <w:rPr/>
                </w:rPrChange>
              </w:rPr>
              <w:t>G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58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582A99E8" w14:textId="77777777" w:rsidR="003722CF" w:rsidRPr="00275388" w:rsidRDefault="003722CF" w:rsidP="00614121">
            <w:pPr>
              <w:rPr>
                <w:ins w:id="159" w:author="Susan Rennie" w:date="2010-01-27T21:20:00Z"/>
                <w:color w:val="000000"/>
                <w:rPrChange w:id="160" w:author="BioReliance" w:date="2010-01-28T15:05:00Z">
                  <w:rPr>
                    <w:ins w:id="161" w:author="Susan Rennie" w:date="2010-01-27T21:20:00Z"/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62" w:author="BioReliance" w:date="2010-01-28T15:05:00Z">
                  <w:rPr>
                    <w:color w:val="000000"/>
                  </w:rPr>
                </w:rPrChange>
              </w:rPr>
              <w:t>14040083</w:t>
            </w:r>
          </w:p>
          <w:p w14:paraId="755F4DDE" w14:textId="77777777" w:rsidR="00BA2B72" w:rsidRPr="00275388" w:rsidRDefault="00BA2B72" w:rsidP="00614121">
            <w:pPr>
              <w:numPr>
                <w:ins w:id="163" w:author="Myra Arnott" w:date="2010-01-27T21:20:00Z"/>
              </w:numPr>
              <w:rPr>
                <w:color w:val="000000"/>
                <w:rPrChange w:id="164" w:author="BioReliance" w:date="2010-01-28T15:05:00Z">
                  <w:rPr>
                    <w:color w:val="000000"/>
                  </w:rPr>
                </w:rPrChange>
              </w:rPr>
            </w:pPr>
          </w:p>
          <w:p w14:paraId="643B3B3A" w14:textId="77777777" w:rsidR="003722CF" w:rsidRPr="00275388" w:rsidRDefault="003722CF" w:rsidP="00614121">
            <w:pPr>
              <w:rPr>
                <w:color w:val="000000"/>
                <w:rPrChange w:id="165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66" w:author="BioReliance" w:date="2010-01-28T15:05:00Z">
                  <w:rPr>
                    <w:color w:val="000000"/>
                  </w:rPr>
                </w:rPrChange>
              </w:rPr>
              <w:t>14040091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67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4F5C0A65" w14:textId="77777777" w:rsidR="003722CF" w:rsidRPr="00275388" w:rsidRDefault="003722CF" w:rsidP="00614121">
            <w:pPr>
              <w:rPr>
                <w:ins w:id="168" w:author="Susan Rennie" w:date="2010-01-27T21:20:00Z"/>
                <w:rPrChange w:id="169" w:author="BioReliance" w:date="2010-01-28T15:05:00Z">
                  <w:rPr>
                    <w:ins w:id="170" w:author="Susan Rennie" w:date="2010-01-27T21:20:00Z"/>
                  </w:rPr>
                </w:rPrChange>
              </w:rPr>
            </w:pPr>
            <w:r w:rsidRPr="00275388">
              <w:rPr>
                <w:rPrChange w:id="171" w:author="BioReliance" w:date="2010-01-28T15:05:00Z">
                  <w:rPr/>
                </w:rPrChange>
              </w:rPr>
              <w:t>100000856.100ml</w:t>
            </w:r>
          </w:p>
          <w:p w14:paraId="190794DE" w14:textId="77777777" w:rsidR="00BA2B72" w:rsidRPr="00275388" w:rsidRDefault="00BA2B72" w:rsidP="00614121">
            <w:pPr>
              <w:numPr>
                <w:ins w:id="172" w:author="Myra Arnott" w:date="2010-01-27T21:20:00Z"/>
              </w:numPr>
              <w:rPr>
                <w:rPrChange w:id="173" w:author="BioReliance" w:date="2010-01-28T15:05:00Z">
                  <w:rPr/>
                </w:rPrChange>
              </w:rPr>
            </w:pPr>
          </w:p>
          <w:p w14:paraId="52E6C9C3" w14:textId="77777777" w:rsidR="003722CF" w:rsidRPr="00275388" w:rsidRDefault="003722CF" w:rsidP="00614121">
            <w:pPr>
              <w:rPr>
                <w:rPrChange w:id="174" w:author="BioReliance" w:date="2010-01-28T15:05:00Z">
                  <w:rPr/>
                </w:rPrChange>
              </w:rPr>
            </w:pPr>
            <w:r w:rsidRPr="00275388">
              <w:rPr>
                <w:rPrChange w:id="175" w:author="BioReliance" w:date="2010-01-28T15:05:00Z">
                  <w:rPr/>
                </w:rPrChange>
              </w:rPr>
              <w:t>100000718.500ml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176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AD711C2" w14:textId="77777777" w:rsidR="003722CF" w:rsidRPr="00275388" w:rsidRDefault="003722CF" w:rsidP="00614121">
            <w:pPr>
              <w:jc w:val="center"/>
              <w:rPr>
                <w:rPrChange w:id="177" w:author="BioReliance" w:date="2010-01-28T15:05:00Z">
                  <w:rPr/>
                </w:rPrChange>
              </w:rPr>
            </w:pPr>
            <w:r w:rsidRPr="00275388">
              <w:rPr>
                <w:rPrChange w:id="178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17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7D12A1A" w14:textId="77777777" w:rsidR="003722CF" w:rsidRPr="00275388" w:rsidRDefault="00512A32" w:rsidP="00614121">
            <w:pPr>
              <w:jc w:val="center"/>
              <w:rPr>
                <w:rPrChange w:id="180" w:author="BioReliance" w:date="2010-01-28T15:05:00Z">
                  <w:rPr/>
                </w:rPrChange>
              </w:rPr>
            </w:pPr>
            <w:r w:rsidRPr="00275388">
              <w:rPr>
                <w:rPrChange w:id="181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18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E48ED35" w14:textId="77777777" w:rsidR="003722CF" w:rsidRPr="00275388" w:rsidRDefault="00AB628C" w:rsidP="00614121">
            <w:pPr>
              <w:jc w:val="center"/>
              <w:rPr>
                <w:color w:val="000000"/>
                <w:rPrChange w:id="183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84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5EE85BAF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18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18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18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3D9997D" w14:textId="77777777" w:rsidR="00A21758" w:rsidRPr="00275388" w:rsidRDefault="00A21758" w:rsidP="00614121">
            <w:r w:rsidRPr="00275388">
              <w:t>Solvent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18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DE253C2" w14:textId="77777777" w:rsidR="00A21758" w:rsidRPr="00275388" w:rsidRDefault="00A21758" w:rsidP="00614121">
            <w:r w:rsidRPr="00275388">
              <w:t>Ethanol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18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EB42359" w14:textId="77777777" w:rsidR="00A21758" w:rsidRPr="00275388" w:rsidRDefault="00A21758" w:rsidP="00C114B1">
            <w:pPr>
              <w:rPr>
                <w:color w:val="000000"/>
              </w:rPr>
            </w:pPr>
            <w:r w:rsidRPr="00275388">
              <w:rPr>
                <w:color w:val="000000"/>
              </w:rPr>
              <w:t>101074F</w:t>
            </w:r>
          </w:p>
          <w:p w14:paraId="0FBD0080" w14:textId="77777777" w:rsidR="00A21758" w:rsidRPr="00275388" w:rsidRDefault="00A21758" w:rsidP="00C114B1">
            <w:pPr>
              <w:rPr>
                <w:color w:val="000000"/>
                <w:rPrChange w:id="190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</w:rPr>
              <w:t>15338</w:t>
            </w:r>
            <w:r w:rsidR="00AB7FE4" w:rsidRPr="00275388">
              <w:rPr>
                <w:color w:val="000000"/>
                <w:rPrChange w:id="191" w:author="BioReliance" w:date="2010-01-28T15:05:00Z">
                  <w:rPr>
                    <w:color w:val="000000"/>
                  </w:rPr>
                </w:rPrChange>
              </w:rPr>
              <w:t>6F</w:t>
            </w:r>
          </w:p>
          <w:p w14:paraId="60C8E904" w14:textId="77777777" w:rsidR="00A21758" w:rsidRPr="00275388" w:rsidRDefault="00A21758" w:rsidP="00C114B1">
            <w:pPr>
              <w:rPr>
                <w:color w:val="000000"/>
                <w:rPrChange w:id="192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93" w:author="BioReliance" w:date="2010-01-28T15:05:00Z">
                  <w:rPr>
                    <w:color w:val="000000"/>
                  </w:rPr>
                </w:rPrChange>
              </w:rPr>
              <w:t>283047K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194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6A03957" w14:textId="77777777" w:rsidR="00A21758" w:rsidRPr="00275388" w:rsidRDefault="00A21758" w:rsidP="00C114B1">
            <w:pPr>
              <w:rPr>
                <w:color w:val="000000"/>
                <w:rPrChange w:id="195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96" w:author="BioReliance" w:date="2010-01-28T15:05:00Z">
                  <w:rPr>
                    <w:color w:val="000000"/>
                  </w:rPr>
                </w:rPrChange>
              </w:rPr>
              <w:t>A00001044.UK</w:t>
            </w:r>
          </w:p>
          <w:p w14:paraId="1BC46DE3" w14:textId="77777777" w:rsidR="00A21758" w:rsidRPr="00275388" w:rsidRDefault="00A21758" w:rsidP="00C114B1">
            <w:pPr>
              <w:rPr>
                <w:color w:val="000000"/>
                <w:rPrChange w:id="197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198" w:author="BioReliance" w:date="2010-01-28T15:05:00Z">
                  <w:rPr>
                    <w:color w:val="000000"/>
                  </w:rPr>
                </w:rPrChange>
              </w:rPr>
              <w:t>A0000104</w:t>
            </w:r>
          </w:p>
          <w:p w14:paraId="59B8688B" w14:textId="77777777" w:rsidR="00A21758" w:rsidRPr="00275388" w:rsidRDefault="00A21758" w:rsidP="00C114B1">
            <w:pPr>
              <w:rPr>
                <w:color w:val="000000"/>
                <w:rPrChange w:id="199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200" w:author="BioReliance" w:date="2010-01-28T15:05:00Z">
                  <w:rPr>
                    <w:color w:val="000000"/>
                  </w:rPr>
                </w:rPrChange>
              </w:rPr>
              <w:t>A0001860.UK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01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128F767D" w14:textId="77777777" w:rsidR="00A21758" w:rsidRPr="00275388" w:rsidRDefault="00A21758" w:rsidP="00D42859">
            <w:pPr>
              <w:jc w:val="center"/>
              <w:rPr>
                <w:rPrChange w:id="202" w:author="BioReliance" w:date="2010-01-28T15:05:00Z">
                  <w:rPr/>
                </w:rPrChange>
              </w:rPr>
            </w:pPr>
            <w:r w:rsidRPr="00275388">
              <w:rPr>
                <w:rPrChange w:id="203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04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4C152A8" w14:textId="77777777" w:rsidR="00A21758" w:rsidRPr="00275388" w:rsidRDefault="00A21758" w:rsidP="00D42859">
            <w:pPr>
              <w:jc w:val="center"/>
              <w:rPr>
                <w:rPrChange w:id="205" w:author="BioReliance" w:date="2010-01-28T15:05:00Z">
                  <w:rPr/>
                </w:rPrChange>
              </w:rPr>
            </w:pPr>
            <w:r w:rsidRPr="00275388">
              <w:rPr>
                <w:rPrChange w:id="206" w:author="BioReliance" w:date="2010-01-28T15:05:00Z">
                  <w:rPr/>
                </w:rPrChange>
              </w:rP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07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278CC82E" w14:textId="77777777" w:rsidR="00A21758" w:rsidRPr="00275388" w:rsidRDefault="00A21758" w:rsidP="00614121">
            <w:pPr>
              <w:jc w:val="center"/>
              <w:rPr>
                <w:color w:val="000000"/>
                <w:rPrChange w:id="208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209" w:author="BioReliance" w:date="2010-01-28T15:05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A232D4" w:rsidRPr="00CF4CB6" w14:paraId="2221126B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10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11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12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31233A6" w14:textId="77777777" w:rsidR="004668A6" w:rsidRPr="00275388" w:rsidRDefault="004668A6" w:rsidP="00614121">
            <w:r w:rsidRPr="00275388">
              <w:t>PCR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13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C54306F" w14:textId="77777777" w:rsidR="004668A6" w:rsidRPr="00275388" w:rsidRDefault="004668A6" w:rsidP="00614121">
            <w:r w:rsidRPr="00275388">
              <w:t>Fast start Taq DNA polymerase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14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4D2F6F5" w14:textId="77777777" w:rsidR="004668A6" w:rsidRPr="00275388" w:rsidRDefault="004668A6" w:rsidP="00614121">
            <w:r w:rsidRPr="00275388">
              <w:t>12032945001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15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C58C64F" w14:textId="77777777" w:rsidR="004668A6" w:rsidRPr="00275388" w:rsidRDefault="004668A6" w:rsidP="00614121">
            <w:r w:rsidRPr="00275388">
              <w:t xml:space="preserve">100004425.EA 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16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64BC8C1B" w14:textId="77777777" w:rsidR="004668A6" w:rsidRPr="00275388" w:rsidRDefault="004668A6" w:rsidP="00614121">
            <w:pPr>
              <w:jc w:val="center"/>
              <w:rPr>
                <w:rPrChange w:id="217" w:author="BioReliance" w:date="2010-01-28T15:05:00Z">
                  <w:rPr/>
                </w:rPrChange>
              </w:rPr>
            </w:pPr>
            <w:r w:rsidRPr="00275388">
              <w:rPr>
                <w:rPrChange w:id="218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1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057C59F" w14:textId="77777777" w:rsidR="004668A6" w:rsidRPr="00275388" w:rsidRDefault="00512A32" w:rsidP="00614121">
            <w:pPr>
              <w:jc w:val="center"/>
              <w:rPr>
                <w:rPrChange w:id="220" w:author="BioReliance" w:date="2010-01-28T15:05:00Z">
                  <w:rPr/>
                </w:rPrChange>
              </w:rPr>
            </w:pPr>
            <w:r w:rsidRPr="00275388">
              <w:rPr>
                <w:rPrChange w:id="221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2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32452820" w14:textId="77777777" w:rsidR="004668A6" w:rsidRPr="00275388" w:rsidRDefault="00AB628C" w:rsidP="00614121">
            <w:pPr>
              <w:jc w:val="center"/>
              <w:rPr>
                <w:color w:val="000000"/>
                <w:rPrChange w:id="223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224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3FA3B740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2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2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2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69CC4E96" w14:textId="77777777" w:rsidR="004668A6" w:rsidRPr="00275388" w:rsidRDefault="004668A6" w:rsidP="00614121">
            <w:r w:rsidRPr="00275388">
              <w:t>dNTPs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2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DEFC7C7" w14:textId="77777777" w:rsidR="004668A6" w:rsidRPr="00275388" w:rsidRDefault="004668A6" w:rsidP="00614121">
            <w:r w:rsidRPr="00275388">
              <w:t>ATP, GTP, TTP and CTP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2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52CFFDBA" w14:textId="77777777" w:rsidR="004668A6" w:rsidRPr="00275388" w:rsidRDefault="004668A6" w:rsidP="00614121">
            <w:pPr>
              <w:rPr>
                <w:rPrChange w:id="230" w:author="BioReliance" w:date="2010-01-28T15:05:00Z">
                  <w:rPr/>
                </w:rPrChange>
              </w:rPr>
            </w:pPr>
            <w:r w:rsidRPr="00275388">
              <w:t>N8080007</w:t>
            </w:r>
            <w:r w:rsidR="00BA2B72" w:rsidRPr="00275388">
              <w:rPr>
                <w:rPrChange w:id="231" w:author="BioReliance" w:date="2010-01-28T15:05:00Z">
                  <w:rPr/>
                </w:rPrChange>
              </w:rPr>
              <w:t xml:space="preserve"> (10mM)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32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04599A5" w14:textId="77777777" w:rsidR="004668A6" w:rsidRPr="00275388" w:rsidRDefault="004668A6" w:rsidP="00614121">
            <w:pPr>
              <w:rPr>
                <w:rPrChange w:id="233" w:author="BioReliance" w:date="2010-01-28T15:05:00Z">
                  <w:rPr/>
                </w:rPrChange>
              </w:rPr>
            </w:pPr>
            <w:r w:rsidRPr="00275388">
              <w:rPr>
                <w:rPrChange w:id="234" w:author="BioReliance" w:date="2010-01-28T15:05:00Z">
                  <w:rPr/>
                </w:rPrChange>
              </w:rPr>
              <w:t>A0000294</w:t>
            </w:r>
            <w:r w:rsidR="00CB23C7" w:rsidRPr="00275388">
              <w:rPr>
                <w:rPrChange w:id="235" w:author="BioReliance" w:date="2010-01-28T15:05:00Z">
                  <w:rPr/>
                </w:rPrChange>
              </w:rPr>
              <w:t>.10MM 1SET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36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592416F2" w14:textId="77777777" w:rsidR="004668A6" w:rsidRPr="00275388" w:rsidRDefault="004668A6" w:rsidP="00614121">
            <w:pPr>
              <w:jc w:val="center"/>
              <w:rPr>
                <w:rPrChange w:id="237" w:author="BioReliance" w:date="2010-01-28T15:05:00Z">
                  <w:rPr/>
                </w:rPrChange>
              </w:rPr>
            </w:pPr>
            <w:r w:rsidRPr="00275388">
              <w:rPr>
                <w:rPrChange w:id="238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3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5891311B" w14:textId="77777777" w:rsidR="004668A6" w:rsidRPr="00275388" w:rsidRDefault="00512A32" w:rsidP="00614121">
            <w:pPr>
              <w:jc w:val="center"/>
              <w:rPr>
                <w:rPrChange w:id="240" w:author="BioReliance" w:date="2010-01-28T15:05:00Z">
                  <w:rPr/>
                </w:rPrChange>
              </w:rPr>
            </w:pPr>
            <w:r w:rsidRPr="00275388">
              <w:rPr>
                <w:rPrChange w:id="241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4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515C7ED" w14:textId="77777777" w:rsidR="004668A6" w:rsidRPr="00275388" w:rsidRDefault="00AB628C" w:rsidP="00614121">
            <w:pPr>
              <w:jc w:val="center"/>
              <w:rPr>
                <w:color w:val="000000"/>
                <w:rPrChange w:id="243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244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17F030F2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4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4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4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06B9D829" w14:textId="77777777" w:rsidR="004668A6" w:rsidRPr="00275388" w:rsidRDefault="004668A6" w:rsidP="00614121">
            <w:r w:rsidRPr="00275388">
              <w:t>Water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4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22A6626E" w14:textId="77777777" w:rsidR="004668A6" w:rsidRPr="00275388" w:rsidRDefault="004668A6" w:rsidP="00614121">
            <w:r w:rsidRPr="00275388">
              <w:t>Nuclease Free Water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4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41ADF04" w14:textId="77777777" w:rsidR="004668A6" w:rsidRPr="00275388" w:rsidRDefault="004668A6" w:rsidP="00614121">
            <w:pPr>
              <w:rPr>
                <w:rPrChange w:id="250" w:author="BioReliance" w:date="2010-01-28T15:05:00Z">
                  <w:rPr/>
                </w:rPrChange>
              </w:rPr>
            </w:pPr>
            <w:r w:rsidRPr="00275388">
              <w:t xml:space="preserve">129115, </w:t>
            </w:r>
            <w:r w:rsidR="004010B1" w:rsidRPr="00275388">
              <w:t>P1193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5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5EA7A1C" w14:textId="77777777" w:rsidR="00CB23C7" w:rsidRPr="00275388" w:rsidRDefault="00CB23C7" w:rsidP="00614121">
            <w:pPr>
              <w:rPr>
                <w:rPrChange w:id="252" w:author="BioReliance" w:date="2010-01-28T15:05:00Z">
                  <w:rPr/>
                </w:rPrChange>
              </w:rPr>
            </w:pPr>
            <w:r w:rsidRPr="00275388">
              <w:rPr>
                <w:rPrChange w:id="253" w:author="BioReliance" w:date="2010-01-28T15:05:00Z">
                  <w:rPr/>
                </w:rPrChange>
              </w:rPr>
              <w:t>100004189.</w:t>
            </w:r>
            <w:r w:rsidR="00AB7FE4" w:rsidRPr="00275388">
              <w:rPr>
                <w:rPrChange w:id="254" w:author="BioReliance" w:date="2010-01-28T15:05:00Z">
                  <w:rPr/>
                </w:rPrChange>
              </w:rPr>
              <w:t xml:space="preserve">1000ML </w:t>
            </w:r>
          </w:p>
          <w:p w14:paraId="3F5B8653" w14:textId="77777777" w:rsidR="004668A6" w:rsidRPr="00275388" w:rsidRDefault="004668A6" w:rsidP="00614121">
            <w:pPr>
              <w:rPr>
                <w:rPrChange w:id="255" w:author="BioReliance" w:date="2010-01-28T15:05:00Z">
                  <w:rPr/>
                </w:rPrChange>
              </w:rPr>
            </w:pPr>
            <w:r w:rsidRPr="00275388">
              <w:rPr>
                <w:rPrChange w:id="256" w:author="BioReliance" w:date="2010-01-28T15:05:00Z">
                  <w:rPr/>
                </w:rPrChange>
              </w:rPr>
              <w:t>A0000551</w:t>
            </w:r>
            <w:r w:rsidR="00CB23C7" w:rsidRPr="00275388">
              <w:rPr>
                <w:rPrChange w:id="257" w:author="BioReliance" w:date="2010-01-28T15:05:00Z">
                  <w:rPr/>
                </w:rPrChange>
              </w:rPr>
              <w:t>.50ML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58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53CE543" w14:textId="77777777" w:rsidR="004668A6" w:rsidRPr="00275388" w:rsidRDefault="004668A6" w:rsidP="00614121">
            <w:pPr>
              <w:jc w:val="center"/>
              <w:rPr>
                <w:rPrChange w:id="259" w:author="BioReliance" w:date="2010-01-28T15:05:00Z">
                  <w:rPr/>
                </w:rPrChange>
              </w:rPr>
            </w:pPr>
            <w:r w:rsidRPr="00275388">
              <w:rPr>
                <w:rPrChange w:id="260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61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7C33FD46" w14:textId="77777777" w:rsidR="004668A6" w:rsidRPr="00275388" w:rsidRDefault="00512A32" w:rsidP="00614121">
            <w:pPr>
              <w:jc w:val="center"/>
              <w:rPr>
                <w:rPrChange w:id="262" w:author="BioReliance" w:date="2010-01-28T15:05:00Z">
                  <w:rPr/>
                </w:rPrChange>
              </w:rPr>
            </w:pPr>
            <w:r w:rsidRPr="00275388">
              <w:rPr>
                <w:rPrChange w:id="263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64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18860A3" w14:textId="77777777" w:rsidR="004668A6" w:rsidRPr="00275388" w:rsidRDefault="00AB628C" w:rsidP="00614121">
            <w:pPr>
              <w:jc w:val="center"/>
              <w:rPr>
                <w:color w:val="000000"/>
                <w:rPrChange w:id="265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266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3CEE3E2B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67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68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69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49284C2" w14:textId="77777777" w:rsidR="004668A6" w:rsidRPr="00275388" w:rsidRDefault="004668A6" w:rsidP="00614121">
            <w:r w:rsidRPr="00275388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70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3FC064E" w14:textId="77777777" w:rsidR="004668A6" w:rsidRPr="00275388" w:rsidRDefault="004668A6" w:rsidP="00614121">
            <w:r w:rsidRPr="00275388">
              <w:t>Agarose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71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68AB3AD" w14:textId="77777777" w:rsidR="004668A6" w:rsidRPr="00275388" w:rsidRDefault="004668A6" w:rsidP="00614121">
            <w:r w:rsidRPr="00275388">
              <w:t xml:space="preserve">15510-027 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72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21BEFC7" w14:textId="77777777" w:rsidR="004668A6" w:rsidRPr="00275388" w:rsidRDefault="004668A6" w:rsidP="00614121">
            <w:pPr>
              <w:rPr>
                <w:rPrChange w:id="273" w:author="BioReliance" w:date="2010-01-28T15:05:00Z">
                  <w:rPr/>
                </w:rPrChange>
              </w:rPr>
            </w:pPr>
            <w:r w:rsidRPr="00275388">
              <w:t>100001257</w:t>
            </w:r>
            <w:r w:rsidR="00CB23C7" w:rsidRPr="00275388">
              <w:rPr>
                <w:rPrChange w:id="274" w:author="BioReliance" w:date="2010-01-28T15:05:00Z">
                  <w:rPr/>
                </w:rPrChange>
              </w:rPr>
              <w:t>.500G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75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4CA8FC4" w14:textId="77777777" w:rsidR="004668A6" w:rsidRPr="00275388" w:rsidRDefault="004668A6" w:rsidP="00614121">
            <w:pPr>
              <w:jc w:val="center"/>
              <w:rPr>
                <w:rPrChange w:id="276" w:author="BioReliance" w:date="2010-01-28T15:05:00Z">
                  <w:rPr/>
                </w:rPrChange>
              </w:rPr>
            </w:pPr>
            <w:r w:rsidRPr="00275388">
              <w:rPr>
                <w:rPrChange w:id="277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78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59FA3063" w14:textId="77777777" w:rsidR="004668A6" w:rsidRPr="00275388" w:rsidRDefault="00512A32" w:rsidP="00614121">
            <w:pPr>
              <w:jc w:val="center"/>
              <w:rPr>
                <w:rPrChange w:id="279" w:author="BioReliance" w:date="2010-01-28T15:05:00Z">
                  <w:rPr/>
                </w:rPrChange>
              </w:rPr>
            </w:pPr>
            <w:r w:rsidRPr="00275388">
              <w:rPr>
                <w:rPrChange w:id="280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281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6E1F2C2A" w14:textId="77777777" w:rsidR="004668A6" w:rsidRPr="00275388" w:rsidRDefault="006E163D" w:rsidP="00614121">
            <w:pPr>
              <w:jc w:val="center"/>
              <w:rPr>
                <w:color w:val="000000"/>
                <w:rPrChange w:id="282" w:author="BioReliance" w:date="2010-01-28T15:05:00Z">
                  <w:rPr>
                    <w:color w:val="000000"/>
                  </w:rPr>
                </w:rPrChange>
              </w:rPr>
            </w:pPr>
            <w:r w:rsidRPr="00275388">
              <w:rPr>
                <w:color w:val="000000"/>
                <w:rPrChange w:id="283" w:author="BioReliance" w:date="2010-01-28T15:05:00Z">
                  <w:rPr>
                    <w:color w:val="000000"/>
                  </w:rPr>
                </w:rPrChange>
              </w:rPr>
              <w:t>N</w:t>
            </w:r>
          </w:p>
        </w:tc>
      </w:tr>
      <w:tr w:rsidR="00A232D4" w:rsidRPr="00CF4CB6" w14:paraId="6C47A3A0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84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285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286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AD3DBA7" w14:textId="77777777" w:rsidR="004668A6" w:rsidRPr="00275388" w:rsidRDefault="004668A6" w:rsidP="00614121">
            <w:r w:rsidRPr="00275388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287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C9E5BF3" w14:textId="77777777" w:rsidR="004668A6" w:rsidRPr="00275388" w:rsidRDefault="00AB7FE4" w:rsidP="00614121">
            <w:pPr>
              <w:rPr>
                <w:rPrChange w:id="288" w:author="BioReliance" w:date="2010-01-28T15:05:00Z">
                  <w:rPr/>
                </w:rPrChange>
              </w:rPr>
            </w:pPr>
            <w:r w:rsidRPr="00275388">
              <w:t xml:space="preserve">10x </w:t>
            </w:r>
            <w:r w:rsidR="004668A6" w:rsidRPr="00275388">
              <w:t>Blue Juice</w:t>
            </w:r>
            <w:r w:rsidRPr="00275388">
              <w:t xml:space="preserve"> Loading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28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723A61A6" w14:textId="77777777" w:rsidR="004668A6" w:rsidRPr="00275388" w:rsidRDefault="004668A6" w:rsidP="00614121">
            <w:pPr>
              <w:rPr>
                <w:rPrChange w:id="290" w:author="BioReliance" w:date="2010-01-28T15:05:00Z">
                  <w:rPr/>
                </w:rPrChange>
              </w:rPr>
            </w:pPr>
            <w:r w:rsidRPr="00275388">
              <w:rPr>
                <w:rPrChange w:id="291" w:author="BioReliance" w:date="2010-01-28T15:05:00Z">
                  <w:rPr/>
                </w:rPrChange>
              </w:rPr>
              <w:t xml:space="preserve">10816-015 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292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44C11E7B" w14:textId="77777777" w:rsidR="004668A6" w:rsidRPr="00275388" w:rsidRDefault="004668A6" w:rsidP="00614121">
            <w:pPr>
              <w:rPr>
                <w:rPrChange w:id="293" w:author="BioReliance" w:date="2010-01-28T15:05:00Z">
                  <w:rPr/>
                </w:rPrChange>
              </w:rPr>
            </w:pPr>
            <w:r w:rsidRPr="00275388">
              <w:rPr>
                <w:rPrChange w:id="294" w:author="BioReliance" w:date="2010-01-28T15:05:00Z">
                  <w:rPr/>
                </w:rPrChange>
              </w:rPr>
              <w:t>100000721</w:t>
            </w:r>
            <w:r w:rsidR="00CB23C7" w:rsidRPr="00275388">
              <w:rPr>
                <w:rPrChange w:id="295" w:author="BioReliance" w:date="2010-01-28T15:05:00Z">
                  <w:rPr/>
                </w:rPrChange>
              </w:rPr>
              <w:t>.3x1ML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296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FBB3438" w14:textId="77777777" w:rsidR="004668A6" w:rsidRPr="00275388" w:rsidRDefault="004668A6" w:rsidP="00614121">
            <w:pPr>
              <w:jc w:val="center"/>
              <w:rPr>
                <w:rPrChange w:id="297" w:author="BioReliance" w:date="2010-01-28T15:05:00Z">
                  <w:rPr/>
                </w:rPrChange>
              </w:rPr>
            </w:pPr>
            <w:r w:rsidRPr="00275388">
              <w:rPr>
                <w:rPrChange w:id="298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29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0BCF1287" w14:textId="77777777" w:rsidR="004668A6" w:rsidRPr="00275388" w:rsidRDefault="00512A32" w:rsidP="00614121">
            <w:pPr>
              <w:jc w:val="center"/>
              <w:rPr>
                <w:rPrChange w:id="300" w:author="BioReliance" w:date="2010-01-28T15:05:00Z">
                  <w:rPr/>
                </w:rPrChange>
              </w:rPr>
            </w:pPr>
            <w:r w:rsidRPr="00275388">
              <w:rPr>
                <w:rPrChange w:id="301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0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220671C7" w14:textId="77777777" w:rsidR="004668A6" w:rsidRPr="00275388" w:rsidRDefault="00AB628C" w:rsidP="00614121">
            <w:pPr>
              <w:jc w:val="center"/>
              <w:rPr>
                <w:rPrChange w:id="303" w:author="BioReliance" w:date="2010-01-28T15:05:00Z">
                  <w:rPr/>
                </w:rPrChange>
              </w:rPr>
            </w:pPr>
            <w:r w:rsidRPr="00275388">
              <w:rPr>
                <w:rPrChange w:id="304" w:author="BioReliance" w:date="2010-01-28T15:05:00Z">
                  <w:rPr/>
                </w:rPrChange>
              </w:rPr>
              <w:t>N</w:t>
            </w:r>
          </w:p>
        </w:tc>
      </w:tr>
      <w:tr w:rsidR="00A232D4" w:rsidRPr="00CF4CB6" w14:paraId="41AA01ED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0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0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0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35D2425" w14:textId="77777777" w:rsidR="004668A6" w:rsidRPr="00275388" w:rsidRDefault="004668A6" w:rsidP="00614121">
            <w:r w:rsidRPr="00275388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0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7404C05" w14:textId="77777777" w:rsidR="004668A6" w:rsidRPr="00275388" w:rsidRDefault="004668A6" w:rsidP="00614121">
            <w:pPr>
              <w:rPr>
                <w:rPrChange w:id="309" w:author="BioReliance" w:date="2010-01-28T15:05:00Z">
                  <w:rPr/>
                </w:rPrChange>
              </w:rPr>
            </w:pPr>
            <w:r w:rsidRPr="00275388">
              <w:t>Gel Star</w:t>
            </w:r>
            <w:r w:rsidR="00AB7FE4" w:rsidRPr="00275388">
              <w:t xml:space="preserve"> Nucleic Acid Stain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1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78B15EF0" w14:textId="77777777" w:rsidR="004668A6" w:rsidRPr="00275388" w:rsidRDefault="004668A6" w:rsidP="00614121">
            <w:pPr>
              <w:rPr>
                <w:rPrChange w:id="311" w:author="BioReliance" w:date="2010-01-28T15:05:00Z">
                  <w:rPr/>
                </w:rPrChange>
              </w:rPr>
            </w:pPr>
            <w:r w:rsidRPr="00275388">
              <w:rPr>
                <w:rPrChange w:id="312" w:author="BioReliance" w:date="2010-01-28T15:05:00Z">
                  <w:rPr/>
                </w:rPrChange>
              </w:rPr>
              <w:t>50535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1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47941898" w14:textId="77777777" w:rsidR="004668A6" w:rsidRPr="00275388" w:rsidRDefault="004668A6" w:rsidP="00614121">
            <w:pPr>
              <w:rPr>
                <w:rPrChange w:id="314" w:author="BioReliance" w:date="2010-01-28T15:05:00Z">
                  <w:rPr/>
                </w:rPrChange>
              </w:rPr>
            </w:pPr>
            <w:r w:rsidRPr="00275388">
              <w:rPr>
                <w:rPrChange w:id="315" w:author="BioReliance" w:date="2010-01-28T15:05:00Z">
                  <w:rPr/>
                </w:rPrChange>
              </w:rPr>
              <w:t>100004202</w:t>
            </w:r>
            <w:r w:rsidR="00CB23C7" w:rsidRPr="00275388">
              <w:rPr>
                <w:rPrChange w:id="316" w:author="BioReliance" w:date="2010-01-28T15:05:00Z">
                  <w:rPr/>
                </w:rPrChange>
              </w:rPr>
              <w:t>.2PK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17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17805F5B" w14:textId="77777777" w:rsidR="004668A6" w:rsidRPr="00275388" w:rsidRDefault="004668A6" w:rsidP="00614121">
            <w:pPr>
              <w:jc w:val="center"/>
              <w:rPr>
                <w:rPrChange w:id="318" w:author="BioReliance" w:date="2010-01-28T15:05:00Z">
                  <w:rPr/>
                </w:rPrChange>
              </w:rPr>
            </w:pPr>
            <w:r w:rsidRPr="00275388">
              <w:rPr>
                <w:rPrChange w:id="319" w:author="BioReliance" w:date="2010-01-28T15:05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2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2D6DB42" w14:textId="77777777" w:rsidR="004668A6" w:rsidRPr="00275388" w:rsidRDefault="00512A32" w:rsidP="00614121">
            <w:pPr>
              <w:jc w:val="center"/>
              <w:rPr>
                <w:rPrChange w:id="321" w:author="BioReliance" w:date="2010-01-28T15:05:00Z">
                  <w:rPr/>
                </w:rPrChange>
              </w:rPr>
            </w:pPr>
            <w:r w:rsidRPr="00275388">
              <w:rPr>
                <w:rPrChange w:id="322" w:author="BioReliance" w:date="2010-01-28T15:05:00Z">
                  <w:rPr/>
                </w:rPrChange>
              </w:rP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2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7A64B77" w14:textId="77777777" w:rsidR="004668A6" w:rsidRPr="00275388" w:rsidRDefault="00AB628C" w:rsidP="00614121">
            <w:pPr>
              <w:jc w:val="center"/>
              <w:rPr>
                <w:rPrChange w:id="324" w:author="BioReliance" w:date="2010-01-28T15:05:00Z">
                  <w:rPr/>
                </w:rPrChange>
              </w:rPr>
            </w:pPr>
            <w:r w:rsidRPr="00275388">
              <w:rPr>
                <w:rPrChange w:id="325" w:author="BioReliance" w:date="2010-01-28T15:05:00Z">
                  <w:rPr/>
                </w:rPrChange>
              </w:rPr>
              <w:t>N</w:t>
            </w:r>
          </w:p>
        </w:tc>
      </w:tr>
      <w:tr w:rsidR="00A232D4" w:rsidRPr="00CF4CB6" w14:paraId="4BD5658A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2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27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2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218B7F1" w14:textId="77777777" w:rsidR="004668A6" w:rsidRPr="0011288D" w:rsidRDefault="004668A6" w:rsidP="00614121">
            <w:r w:rsidRPr="0011288D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2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9556007" w14:textId="77777777" w:rsidR="004668A6" w:rsidRPr="0011288D" w:rsidRDefault="004668A6" w:rsidP="00614121">
            <w:r w:rsidRPr="0011288D">
              <w:t>Ethidium Bromide</w:t>
            </w:r>
            <w:r w:rsidR="00AB7FE4">
              <w:t xml:space="preserve"> Solution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3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5B51F7AF" w14:textId="77777777" w:rsidR="004668A6" w:rsidRPr="0011288D" w:rsidRDefault="004668A6" w:rsidP="00614121">
            <w:r w:rsidRPr="0011288D">
              <w:t>15585-011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3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297DA40" w14:textId="77777777" w:rsidR="004668A6" w:rsidRPr="0011288D" w:rsidRDefault="004668A6" w:rsidP="00614121">
            <w:r w:rsidRPr="0011288D">
              <w:t>100001261.</w:t>
            </w:r>
            <w:smartTag w:uri="urn:schemas-microsoft-com:office:smarttags" w:element="country-region">
              <w:smartTag w:uri="urn:schemas-microsoft-com:office:smarttags" w:element="place">
                <w:r w:rsidRPr="0011288D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  <w:tcPrChange w:id="332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469CB5BF" w14:textId="77777777" w:rsidR="004668A6" w:rsidRPr="0011288D" w:rsidRDefault="004668A6" w:rsidP="00614121">
            <w:pPr>
              <w:jc w:val="center"/>
            </w:pPr>
            <w:r w:rsidRPr="0011288D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33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04F53AD4" w14:textId="77777777" w:rsidR="004668A6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34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4EDE93B5" w14:textId="77777777" w:rsidR="004668A6" w:rsidRPr="00C965BF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6D8802D2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3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3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3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4A5305B" w14:textId="77777777" w:rsidR="004668A6" w:rsidRPr="0011288D" w:rsidRDefault="004668A6" w:rsidP="00614121">
            <w:r w:rsidRPr="0011288D">
              <w:lastRenderedPageBreak/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3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03CE900" w14:textId="77777777" w:rsidR="004668A6" w:rsidRPr="0011288D" w:rsidRDefault="004668A6" w:rsidP="00614121">
            <w:r w:rsidRPr="0011288D">
              <w:t>1 x TBE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3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1BC38BF4" w14:textId="77777777" w:rsidR="004668A6" w:rsidRPr="0011288D" w:rsidRDefault="004010B1" w:rsidP="00614121">
            <w:r w:rsidRPr="0011288D">
              <w:t>043-90296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40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37DCD925" w14:textId="77777777" w:rsidR="004668A6" w:rsidRPr="0011288D" w:rsidRDefault="004668A6" w:rsidP="00614121">
            <w:r w:rsidRPr="0011288D">
              <w:t>100000646</w:t>
            </w:r>
            <w:r w:rsidR="00CB23C7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CB23C7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  <w:tcPrChange w:id="341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E83418D" w14:textId="77777777" w:rsidR="004668A6" w:rsidRPr="0011288D" w:rsidRDefault="004668A6" w:rsidP="00614121">
            <w:pPr>
              <w:jc w:val="center"/>
            </w:pPr>
            <w:r w:rsidRPr="0011288D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42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7C768148" w14:textId="77777777" w:rsidR="004668A6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4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694A96CC" w14:textId="77777777" w:rsidR="004668A6" w:rsidRPr="00C965BF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5C4A222C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44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45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46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5E13604" w14:textId="77777777" w:rsidR="004668A6" w:rsidRPr="0011288D" w:rsidRDefault="004668A6" w:rsidP="00614121">
            <w:r w:rsidRPr="0011288D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47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BE1F783" w14:textId="77777777" w:rsidR="004668A6" w:rsidRPr="0011288D" w:rsidRDefault="004668A6" w:rsidP="00614121">
            <w:r w:rsidRPr="0011288D">
              <w:t>1 x TAE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48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26E16868" w14:textId="77777777" w:rsidR="004668A6" w:rsidRPr="0011288D" w:rsidRDefault="004010B1" w:rsidP="00614121">
            <w:r w:rsidRPr="0011288D">
              <w:t>4390291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49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306F3586" w14:textId="77777777" w:rsidR="004668A6" w:rsidRPr="0011288D" w:rsidRDefault="004668A6" w:rsidP="00614121">
            <w:r w:rsidRPr="0011288D">
              <w:t>100000678.</w:t>
            </w:r>
            <w:smartTag w:uri="urn:schemas-microsoft-com:office:smarttags" w:element="country-region">
              <w:smartTag w:uri="urn:schemas-microsoft-com:office:smarttags" w:element="place">
                <w:r w:rsidRPr="0011288D"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  <w:tcPrChange w:id="350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565240E" w14:textId="77777777" w:rsidR="004668A6" w:rsidRPr="0011288D" w:rsidRDefault="004668A6" w:rsidP="00614121">
            <w:pPr>
              <w:jc w:val="center"/>
            </w:pPr>
            <w:r w:rsidRPr="0011288D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51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042506C7" w14:textId="77777777" w:rsidR="004668A6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5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B81C408" w14:textId="77777777" w:rsidR="004668A6" w:rsidRPr="00C965BF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6EBA46E6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53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54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55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30DE5D3" w14:textId="77777777" w:rsidR="00512A32" w:rsidRPr="004010B1" w:rsidRDefault="00512A32" w:rsidP="00614121">
            <w:r w:rsidRPr="004010B1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56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736A272" w14:textId="77777777" w:rsidR="00512A32" w:rsidRPr="004010B1" w:rsidRDefault="00512A32" w:rsidP="00614121">
            <w:r w:rsidRPr="004010B1">
              <w:t>10 x TBE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57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602E49A" w14:textId="77777777" w:rsidR="00512A32" w:rsidRPr="004010B1" w:rsidRDefault="00512A32" w:rsidP="00614121">
            <w:r w:rsidRPr="004010B1">
              <w:t>15581-028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58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808C515" w14:textId="77777777" w:rsidR="00512A32" w:rsidRPr="004010B1" w:rsidRDefault="00512A32" w:rsidP="00614121">
            <w:r w:rsidRPr="004010B1">
              <w:t>100001260.10L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59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37D8800" w14:textId="77777777" w:rsidR="00512A32" w:rsidRPr="003428D7" w:rsidRDefault="00512A32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6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1D74BE1" w14:textId="77777777" w:rsidR="00512A32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61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2B86D586" w14:textId="77777777" w:rsidR="00512A32" w:rsidRDefault="00512A32" w:rsidP="00614121">
            <w:pPr>
              <w:jc w:val="center"/>
            </w:pPr>
            <w:r w:rsidRPr="00E87A07">
              <w:rPr>
                <w:color w:val="000000"/>
              </w:rPr>
              <w:t>KPBT4413</w:t>
            </w:r>
          </w:p>
        </w:tc>
      </w:tr>
      <w:tr w:rsidR="00A232D4" w:rsidRPr="00CF4CB6" w14:paraId="564BC761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62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63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64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B3EE1DC" w14:textId="77777777" w:rsidR="00512A32" w:rsidRPr="004010B1" w:rsidRDefault="00512A32" w:rsidP="00614121">
            <w:r w:rsidRPr="004010B1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65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66B9BF3" w14:textId="77777777" w:rsidR="00512A32" w:rsidRPr="004010B1" w:rsidRDefault="00512A32" w:rsidP="00614121">
            <w:r w:rsidRPr="004010B1">
              <w:t>10 x TAE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66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594A89D3" w14:textId="77777777" w:rsidR="00512A32" w:rsidRPr="004010B1" w:rsidRDefault="00512A32" w:rsidP="00614121">
            <w:r w:rsidRPr="004010B1">
              <w:t>15558-034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67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B96479C" w14:textId="77777777" w:rsidR="00512A32" w:rsidRPr="004010B1" w:rsidRDefault="00512A32" w:rsidP="00614121">
            <w:r>
              <w:t>1000</w:t>
            </w:r>
            <w:r w:rsidRPr="004010B1">
              <w:t>01259</w:t>
            </w:r>
            <w:r>
              <w:t>.10L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68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6F45EAFC" w14:textId="77777777" w:rsidR="00512A32" w:rsidRPr="003428D7" w:rsidRDefault="00512A32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6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854B20A" w14:textId="77777777" w:rsidR="00512A32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70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43F2A70" w14:textId="77777777" w:rsidR="00512A32" w:rsidRDefault="00512A32" w:rsidP="00614121">
            <w:pPr>
              <w:jc w:val="center"/>
            </w:pPr>
            <w:r w:rsidRPr="00E87A07">
              <w:rPr>
                <w:color w:val="000000"/>
              </w:rPr>
              <w:t>KPBT4413</w:t>
            </w:r>
          </w:p>
        </w:tc>
      </w:tr>
      <w:tr w:rsidR="00A232D4" w:rsidRPr="00CF4CB6" w14:paraId="09F5D661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71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72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73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42CB306" w14:textId="77777777" w:rsidR="004668A6" w:rsidRPr="004010B1" w:rsidRDefault="004668A6" w:rsidP="00614121">
            <w:r w:rsidRPr="004010B1"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74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1DCBE67" w14:textId="77777777" w:rsidR="004668A6" w:rsidRPr="004010B1" w:rsidRDefault="004668A6" w:rsidP="00614121">
            <w:r w:rsidRPr="004010B1">
              <w:t>100bp DNA Ladder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75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7C814B5B" w14:textId="77777777" w:rsidR="004668A6" w:rsidRPr="004010B1" w:rsidRDefault="004010B1" w:rsidP="00614121">
            <w:r w:rsidRPr="004010B1">
              <w:t>15628-019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76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0734EF61" w14:textId="77777777" w:rsidR="004668A6" w:rsidRPr="004010B1" w:rsidRDefault="00D82307" w:rsidP="00614121">
            <w:r>
              <w:t>100001264.50UG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77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14CFFF88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78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0A8ACD17" w14:textId="77777777" w:rsidR="004668A6" w:rsidRPr="00C965BF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79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9EAA62E" w14:textId="77777777" w:rsidR="004668A6" w:rsidRPr="00C965BF" w:rsidRDefault="00512A32" w:rsidP="00614121">
            <w:pPr>
              <w:jc w:val="center"/>
            </w:pPr>
            <w:r>
              <w:t>N</w:t>
            </w:r>
          </w:p>
        </w:tc>
      </w:tr>
      <w:tr w:rsidR="00A232D4" w:rsidRPr="00CF4CB6" w14:paraId="74A878A3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80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81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82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372E0C66" w14:textId="77777777" w:rsidR="004668A6" w:rsidRPr="003428D7" w:rsidRDefault="004668A6" w:rsidP="00614121">
            <w:r w:rsidRPr="003428D7"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83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C9E71A1" w14:textId="77777777" w:rsidR="004668A6" w:rsidRPr="003428D7" w:rsidRDefault="004668A6" w:rsidP="00614121">
            <w:r w:rsidRPr="003428D7">
              <w:t>1Kb DNA Ladder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84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57A1FC1" w14:textId="77777777" w:rsidR="004668A6" w:rsidRPr="003428D7" w:rsidRDefault="004668A6" w:rsidP="00614121">
            <w:r w:rsidRPr="003428D7">
              <w:t xml:space="preserve">15615-016 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85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921091B" w14:textId="77777777" w:rsidR="004668A6" w:rsidRPr="003428D7" w:rsidRDefault="004668A6" w:rsidP="00614121">
            <w:r w:rsidRPr="003428D7">
              <w:t>100001265.250UG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86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3670A0E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87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2F98C3C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88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A85A8C5" w14:textId="77777777" w:rsidR="004668A6" w:rsidRPr="00CF4CB6" w:rsidRDefault="00512A32" w:rsidP="00614121">
            <w:pPr>
              <w:jc w:val="center"/>
            </w:pPr>
            <w:r>
              <w:t>N</w:t>
            </w:r>
          </w:p>
        </w:tc>
      </w:tr>
      <w:tr w:rsidR="00A232D4" w:rsidRPr="00CF4CB6" w14:paraId="605CB250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89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90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391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E28F4C8" w14:textId="77777777" w:rsidR="004668A6" w:rsidRPr="003428D7" w:rsidRDefault="004668A6" w:rsidP="00614121">
            <w:r w:rsidRPr="003428D7"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392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04438855" w14:textId="77777777" w:rsidR="004668A6" w:rsidRPr="003428D7" w:rsidRDefault="004668A6" w:rsidP="00614121">
            <w:r w:rsidRPr="003428D7">
              <w:t>PCR Purification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393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2DD1D91B" w14:textId="77777777" w:rsidR="004668A6" w:rsidRPr="003428D7" w:rsidRDefault="004668A6" w:rsidP="00614121">
            <w:pPr>
              <w:rPr>
                <w:color w:val="000000"/>
              </w:rPr>
            </w:pPr>
            <w:r w:rsidRPr="003428D7">
              <w:rPr>
                <w:color w:val="000000"/>
              </w:rPr>
              <w:t>28104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394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682AB6F" w14:textId="77777777" w:rsidR="004668A6" w:rsidRPr="003428D7" w:rsidRDefault="004668A6" w:rsidP="00614121">
            <w:pPr>
              <w:rPr>
                <w:color w:val="000000"/>
              </w:rPr>
            </w:pPr>
            <w:r w:rsidRPr="003428D7">
              <w:rPr>
                <w:color w:val="000000"/>
              </w:rPr>
              <w:t>A0000571.UK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395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DF7BE3B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396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449AF67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397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9DAF7AD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3F5766E7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398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399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00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F319AAD" w14:textId="77777777" w:rsidR="004668A6" w:rsidRPr="003428D7" w:rsidRDefault="004668A6" w:rsidP="00614121">
            <w:r w:rsidRPr="003428D7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01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0D07C31B" w14:textId="77777777" w:rsidR="004668A6" w:rsidRPr="003428D7" w:rsidRDefault="004668A6" w:rsidP="00614121">
            <w:r w:rsidRPr="003428D7">
              <w:t>Buffer QG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02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7DD497A1" w14:textId="77777777" w:rsidR="004668A6" w:rsidRPr="003428D7" w:rsidRDefault="004668A6" w:rsidP="00614121">
            <w:r w:rsidRPr="003428D7">
              <w:t>19063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0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FC9FDDD" w14:textId="77777777" w:rsidR="004668A6" w:rsidRPr="003428D7" w:rsidRDefault="004668A6" w:rsidP="00614121">
            <w:r w:rsidRPr="003428D7">
              <w:t>100004773.250ML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04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631CE338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05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645D6AC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06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204983F1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19CC619A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07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08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09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7138828" w14:textId="77777777" w:rsidR="004668A6" w:rsidRPr="003428D7" w:rsidRDefault="004668A6" w:rsidP="00614121">
            <w:pPr>
              <w:rPr>
                <w:b/>
              </w:rPr>
            </w:pPr>
            <w:r w:rsidRPr="003428D7">
              <w:t>Molecular Weight Marker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10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35B3102" w14:textId="77777777" w:rsidR="004668A6" w:rsidRPr="003428D7" w:rsidRDefault="004668A6" w:rsidP="00614121">
            <w:r w:rsidRPr="003428D7">
              <w:t xml:space="preserve">Low </w:t>
            </w:r>
            <w:r w:rsidR="00AB7FE4">
              <w:t xml:space="preserve">DNA </w:t>
            </w:r>
            <w:r w:rsidRPr="003428D7">
              <w:t xml:space="preserve">Mass </w:t>
            </w:r>
            <w:r w:rsidR="00AB7FE4">
              <w:t>Ladder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11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C7408B2" w14:textId="77777777" w:rsidR="004668A6" w:rsidRPr="003428D7" w:rsidRDefault="004668A6" w:rsidP="00614121">
            <w:r w:rsidRPr="003428D7">
              <w:t xml:space="preserve">10068013 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12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4A7E6EE1" w14:textId="77777777" w:rsidR="004668A6" w:rsidRPr="003428D7" w:rsidRDefault="004668A6" w:rsidP="00614121">
            <w:r w:rsidRPr="003428D7">
              <w:t>100000716.200UL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13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6F707BE3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14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94D9E9D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15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41CABD49" w14:textId="77777777" w:rsidR="004668A6" w:rsidRPr="00CF4CB6" w:rsidRDefault="00512A32" w:rsidP="00614121">
            <w:pPr>
              <w:jc w:val="center"/>
            </w:pPr>
            <w:r>
              <w:t>N</w:t>
            </w:r>
          </w:p>
        </w:tc>
      </w:tr>
      <w:tr w:rsidR="00A232D4" w:rsidRPr="00CF4CB6" w14:paraId="59F03332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1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17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1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0C920BE" w14:textId="77777777" w:rsidR="004668A6" w:rsidRPr="00AB7FE4" w:rsidRDefault="004668A6" w:rsidP="00614121">
            <w:r w:rsidRPr="00AB7FE4">
              <w:t>DNA sequencing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1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EFA0405" w14:textId="77777777" w:rsidR="004668A6" w:rsidRPr="00AB7FE4" w:rsidRDefault="004668A6" w:rsidP="00614121">
            <w:r w:rsidRPr="00AB7FE4">
              <w:t>BigDye Terminator v3.1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2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8791C57" w14:textId="77777777" w:rsidR="004668A6" w:rsidRPr="00AB7FE4" w:rsidRDefault="004668A6" w:rsidP="00614121">
            <w:r w:rsidRPr="00AB7FE4">
              <w:t>433</w:t>
            </w:r>
            <w:r w:rsidR="00C21C6D" w:rsidRPr="00AB7FE4">
              <w:t>7456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2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09411E5C" w14:textId="77777777" w:rsidR="004668A6" w:rsidRPr="00AB7FE4" w:rsidRDefault="004668A6" w:rsidP="00614121">
            <w:r w:rsidRPr="00AB7FE4">
              <w:t>A0001976</w:t>
            </w:r>
            <w:r w:rsidR="00CB23C7" w:rsidRPr="00AB7FE4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22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236605A" w14:textId="77777777" w:rsidR="004668A6" w:rsidRPr="00AB7FE4" w:rsidRDefault="004668A6" w:rsidP="00614121">
            <w:pPr>
              <w:jc w:val="center"/>
            </w:pPr>
            <w:r w:rsidRPr="00AB7FE4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23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1B1B27A0" w14:textId="77777777" w:rsidR="004668A6" w:rsidRPr="00AB7FE4" w:rsidRDefault="00A21758" w:rsidP="00614121">
            <w:pPr>
              <w:jc w:val="center"/>
            </w:pPr>
            <w:r w:rsidRPr="00AB7FE4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24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BCBF12D" w14:textId="77777777" w:rsidR="004668A6" w:rsidRPr="00AB7FE4" w:rsidRDefault="00AB628C" w:rsidP="00614121">
            <w:pPr>
              <w:jc w:val="center"/>
            </w:pPr>
            <w:r w:rsidRPr="00AB7FE4">
              <w:t>N</w:t>
            </w:r>
          </w:p>
        </w:tc>
      </w:tr>
      <w:tr w:rsidR="00A232D4" w:rsidRPr="00CF4CB6" w14:paraId="548B3AD5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2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2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2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6EE8FC13" w14:textId="77777777" w:rsidR="004668A6" w:rsidRPr="003428D7" w:rsidRDefault="004668A6" w:rsidP="00614121">
            <w:r w:rsidRPr="003428D7">
              <w:t>Polymer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2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B1B48DA" w14:textId="77777777" w:rsidR="004668A6" w:rsidRPr="003428D7" w:rsidRDefault="004668A6" w:rsidP="00614121">
            <w:r w:rsidRPr="003428D7">
              <w:t>POP 7</w:t>
            </w:r>
            <w:r w:rsidR="00AB7FE4">
              <w:t xml:space="preserve"> Polymer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2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0C6DF62" w14:textId="77777777" w:rsidR="004668A6" w:rsidRPr="003428D7" w:rsidRDefault="004668A6" w:rsidP="00614121">
            <w:r w:rsidRPr="003428D7">
              <w:t>4352759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30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4874AD1C" w14:textId="77777777" w:rsidR="004668A6" w:rsidRPr="003428D7" w:rsidRDefault="004668A6" w:rsidP="00614121">
            <w:r w:rsidRPr="003428D7">
              <w:t>A0001975</w:t>
            </w:r>
            <w:r w:rsidR="00CB23C7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31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F21E456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32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124196EE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3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947DA36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0B380CBE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34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35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36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C5CE8E6" w14:textId="77777777" w:rsidR="004668A6" w:rsidRPr="003428D7" w:rsidRDefault="004668A6" w:rsidP="00614121">
            <w:r w:rsidRPr="003428D7">
              <w:t>Reagent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37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135FB27F" w14:textId="77777777" w:rsidR="004668A6" w:rsidRPr="003428D7" w:rsidRDefault="004668A6" w:rsidP="00614121">
            <w:r w:rsidRPr="003428D7">
              <w:t>Betaine</w:t>
            </w:r>
            <w:r w:rsidR="00AB7FE4">
              <w:t xml:space="preserve"> Solution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38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594F7E30" w14:textId="77777777" w:rsidR="004668A6" w:rsidRPr="003428D7" w:rsidRDefault="004668A6" w:rsidP="00614121">
            <w:r w:rsidRPr="003428D7">
              <w:t>B0300</w:t>
            </w:r>
            <w:r w:rsidR="00AB7FE4">
              <w:t>.1vl</w:t>
            </w:r>
            <w:r w:rsidRPr="003428D7">
              <w:t xml:space="preserve"> 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39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9A8DF49" w14:textId="77777777" w:rsidR="004668A6" w:rsidRPr="003428D7" w:rsidRDefault="004668A6" w:rsidP="00614121">
            <w:r w:rsidRPr="003428D7">
              <w:t>100004892</w:t>
            </w:r>
            <w:r w:rsidR="00CB23C7">
              <w:t>.VL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40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E8AEA48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41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724AA22C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4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343C5FE8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0F8DD26A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43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44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45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004D971D" w14:textId="77777777" w:rsidR="004668A6" w:rsidRPr="003428D7" w:rsidRDefault="004668A6" w:rsidP="00614121">
            <w:r w:rsidRPr="003428D7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46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3BAAEEF4" w14:textId="77777777" w:rsidR="004668A6" w:rsidRPr="003428D7" w:rsidRDefault="00AB7FE4" w:rsidP="00614121">
            <w:r>
              <w:t xml:space="preserve">Bid Dye Terminator </w:t>
            </w:r>
            <w:r w:rsidR="004668A6" w:rsidRPr="003428D7">
              <w:t>5 x Sequencing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47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279DE20E" w14:textId="77777777" w:rsidR="004668A6" w:rsidRPr="003428D7" w:rsidRDefault="004668A6" w:rsidP="00614121">
            <w:r w:rsidRPr="003428D7">
              <w:t>4336697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48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EF60C06" w14:textId="77777777" w:rsidR="004668A6" w:rsidRPr="003428D7" w:rsidRDefault="004668A6" w:rsidP="00614121">
            <w:r w:rsidRPr="003428D7">
              <w:t>100004321</w:t>
            </w:r>
            <w:r w:rsidR="00CB23C7">
              <w:t>.1ML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49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0383352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5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715B56B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51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6DDA19C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1CD2F73C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52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53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54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4ECDDFD5" w14:textId="77777777" w:rsidR="004668A6" w:rsidRPr="003428D7" w:rsidRDefault="004668A6" w:rsidP="00614121">
            <w:r w:rsidRPr="003428D7">
              <w:t>Buffer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55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4B10D87A" w14:textId="77777777" w:rsidR="004668A6" w:rsidRPr="003428D7" w:rsidRDefault="004668A6" w:rsidP="00614121">
            <w:r w:rsidRPr="003428D7">
              <w:t>10 x Genetic Analyser Buffer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56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04DA1F3" w14:textId="77777777" w:rsidR="004668A6" w:rsidRPr="003428D7" w:rsidRDefault="004668A6" w:rsidP="00614121">
            <w:r w:rsidRPr="003428D7">
              <w:t>4335613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57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D4ADB1E" w14:textId="77777777" w:rsidR="004668A6" w:rsidRPr="003428D7" w:rsidRDefault="004668A6" w:rsidP="00614121">
            <w:r w:rsidRPr="003428D7">
              <w:t>A0001977</w:t>
            </w:r>
            <w:r w:rsidR="00CB23C7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58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5BC4E0B1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5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AECDB7E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60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BAD278B" w14:textId="77777777" w:rsidR="004668A6" w:rsidRPr="00CF4CB6" w:rsidRDefault="00512A32" w:rsidP="00614121">
            <w:pPr>
              <w:jc w:val="center"/>
            </w:pPr>
            <w:r>
              <w:t>KPES0553</w:t>
            </w:r>
          </w:p>
        </w:tc>
      </w:tr>
      <w:tr w:rsidR="00A232D4" w:rsidRPr="00CF4CB6" w14:paraId="6E4ECD3F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61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62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63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64637650" w14:textId="77777777" w:rsidR="004668A6" w:rsidRPr="003428D7" w:rsidRDefault="004668A6" w:rsidP="00614121">
            <w:r w:rsidRPr="003428D7">
              <w:t>DNA Sequencing Control Template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64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56BEB9C5" w14:textId="77777777" w:rsidR="004668A6" w:rsidRPr="003428D7" w:rsidRDefault="004668A6" w:rsidP="00614121">
            <w:r w:rsidRPr="003428D7">
              <w:rPr>
                <w:bCs/>
              </w:rPr>
              <w:t>pGEM®-3Zf(+) Vector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65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6DE9AB2E" w14:textId="77777777" w:rsidR="004668A6" w:rsidRPr="003428D7" w:rsidRDefault="004668A6" w:rsidP="00614121">
            <w:r w:rsidRPr="003428D7">
              <w:t>P2271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66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38590424" w14:textId="77777777" w:rsidR="004668A6" w:rsidRPr="003428D7" w:rsidRDefault="004668A6" w:rsidP="00614121">
            <w:r w:rsidRPr="003428D7">
              <w:t>100004987.VL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67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4A009971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68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140B5F04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69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348E390" w14:textId="77777777" w:rsidR="004668A6" w:rsidRPr="00CF4CB6" w:rsidRDefault="00512A32" w:rsidP="00614121">
            <w:pPr>
              <w:jc w:val="center"/>
            </w:pPr>
            <w:r>
              <w:rPr>
                <w:color w:val="000000"/>
              </w:rPr>
              <w:t>KPBT4413</w:t>
            </w:r>
          </w:p>
        </w:tc>
      </w:tr>
      <w:tr w:rsidR="00A232D4" w:rsidRPr="00CF4CB6" w14:paraId="44ADC8BD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70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71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72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6024E418" w14:textId="77777777" w:rsidR="004668A6" w:rsidRPr="003428D7" w:rsidRDefault="004668A6" w:rsidP="00614121">
            <w:r w:rsidRPr="003428D7">
              <w:t>DNA Sequencing Control Primer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73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024F5074" w14:textId="77777777" w:rsidR="004668A6" w:rsidRPr="003428D7" w:rsidRDefault="004668A6" w:rsidP="00614121">
            <w:r w:rsidRPr="003428D7">
              <w:t>–21 M13 primer (forward)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74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7CE1C8D" w14:textId="77777777" w:rsidR="004668A6" w:rsidRPr="003428D7" w:rsidRDefault="004668A6" w:rsidP="00614121">
            <w:pPr>
              <w:rPr>
                <w:color w:val="000000"/>
              </w:rPr>
            </w:pPr>
            <w:r w:rsidRPr="003428D7">
              <w:rPr>
                <w:color w:val="000000"/>
              </w:rPr>
              <w:t>N/A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75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792A1FB8" w14:textId="77777777" w:rsidR="004668A6" w:rsidRPr="003428D7" w:rsidRDefault="004668A6" w:rsidP="00614121">
            <w:pPr>
              <w:rPr>
                <w:color w:val="000000"/>
              </w:rPr>
            </w:pPr>
            <w:r w:rsidRPr="003428D7">
              <w:rPr>
                <w:color w:val="000000"/>
              </w:rPr>
              <w:t>N/A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76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600FC629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77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5831F786" w14:textId="77777777" w:rsidR="004668A6" w:rsidRPr="00CF4CB6" w:rsidRDefault="00512A32" w:rsidP="00614121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78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0FF1A759" w14:textId="77777777" w:rsidR="004668A6" w:rsidRPr="00CF4CB6" w:rsidRDefault="00512A32" w:rsidP="00614121">
            <w:pPr>
              <w:jc w:val="center"/>
            </w:pPr>
            <w:r>
              <w:t>BA5082</w:t>
            </w:r>
          </w:p>
        </w:tc>
      </w:tr>
      <w:tr w:rsidR="00A232D4" w:rsidRPr="00CF4CB6" w14:paraId="79C56C5F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79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80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81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59FAD878" w14:textId="77777777" w:rsidR="004668A6" w:rsidRPr="003428D7" w:rsidRDefault="004668A6" w:rsidP="00614121">
            <w:r w:rsidRPr="003428D7">
              <w:t>3130 Genetic Analyser Capillaries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82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074F5D52" w14:textId="77777777" w:rsidR="004668A6" w:rsidRPr="003428D7" w:rsidRDefault="004668A6" w:rsidP="00614121">
            <w:r w:rsidRPr="003428D7">
              <w:t>36 cm, 50 cm capillar</w:t>
            </w:r>
            <w:r w:rsidR="00AB7FE4">
              <w:t>y arrays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83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ABBD195" w14:textId="77777777" w:rsidR="004668A6" w:rsidRPr="003428D7" w:rsidRDefault="004668A6" w:rsidP="00614121">
            <w:r w:rsidRPr="003428D7">
              <w:t xml:space="preserve">4333464, </w:t>
            </w:r>
          </w:p>
          <w:p w14:paraId="6263FCD8" w14:textId="77777777" w:rsidR="004668A6" w:rsidRPr="003428D7" w:rsidRDefault="004668A6" w:rsidP="00614121">
            <w:r w:rsidRPr="003428D7">
              <w:t>4333466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84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30E7E1C1" w14:textId="77777777" w:rsidR="004668A6" w:rsidRPr="003428D7" w:rsidRDefault="004668A6" w:rsidP="00614121">
            <w:r w:rsidRPr="003428D7">
              <w:t>1000</w:t>
            </w:r>
            <w:r w:rsidR="00CB23C7">
              <w:t>04183.EACH</w:t>
            </w:r>
          </w:p>
          <w:p w14:paraId="4ACC898C" w14:textId="77777777" w:rsidR="004668A6" w:rsidRPr="003428D7" w:rsidRDefault="004668A6" w:rsidP="00614121">
            <w:r w:rsidRPr="003428D7">
              <w:t>A0002206</w:t>
            </w:r>
            <w:r w:rsidR="00CB23C7">
              <w:t>.UK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85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3C590EF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86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D55E8D4" w14:textId="77777777" w:rsidR="004668A6" w:rsidRPr="00CF4CB6" w:rsidRDefault="00512A32" w:rsidP="00614121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87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3D1FC36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2C9BA971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88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89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90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5DB60AA" w14:textId="77777777" w:rsidR="004668A6" w:rsidRPr="00806DE5" w:rsidRDefault="004668A6" w:rsidP="00614121">
            <w:r w:rsidRPr="00806DE5">
              <w:t>3130</w:t>
            </w:r>
            <w:r w:rsidRPr="00806DE5">
              <w:rPr>
                <w:i/>
              </w:rPr>
              <w:t>xl</w:t>
            </w:r>
            <w:r w:rsidRPr="00806DE5">
              <w:t xml:space="preserve"> Genetic Analyser Capillaries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491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C181FD0" w14:textId="77777777" w:rsidR="004668A6" w:rsidRPr="00806DE5" w:rsidRDefault="004668A6" w:rsidP="00614121">
            <w:r w:rsidRPr="00806DE5">
              <w:t>50 cm, 80 cm capillar</w:t>
            </w:r>
            <w:r w:rsidR="00AB7FE4">
              <w:t xml:space="preserve">y arrays 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492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74896865" w14:textId="77777777" w:rsidR="004668A6" w:rsidRPr="00806DE5" w:rsidRDefault="004668A6" w:rsidP="00614121">
            <w:r w:rsidRPr="00806DE5">
              <w:t>4315930,</w:t>
            </w:r>
          </w:p>
          <w:p w14:paraId="5676D204" w14:textId="77777777" w:rsidR="004668A6" w:rsidRPr="00806DE5" w:rsidRDefault="004668A6" w:rsidP="00614121">
            <w:r w:rsidRPr="00806DE5">
              <w:t>4319899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493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763CFE0" w14:textId="77777777" w:rsidR="004668A6" w:rsidRPr="00806DE5" w:rsidRDefault="00806DE5" w:rsidP="00614121">
            <w:r w:rsidRPr="00806DE5">
              <w:t>100004884.</w:t>
            </w:r>
            <w:smartTag w:uri="urn:schemas-microsoft-com:office:smarttags" w:element="place">
              <w:smartTag w:uri="urn:schemas-microsoft-com:office:smarttags" w:element="country-region">
                <w:r w:rsidRPr="00806DE5">
                  <w:t>UK</w:t>
                </w:r>
              </w:smartTag>
            </w:smartTag>
            <w:r w:rsidRPr="00806DE5">
              <w:t xml:space="preserve">, </w:t>
            </w:r>
            <w:r w:rsidRPr="00806DE5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100004883.UK</w:t>
            </w:r>
            <w:r w:rsidRPr="00806DE5">
              <w:t xml:space="preserve"> 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494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B2A97D9" w14:textId="77777777" w:rsidR="004668A6" w:rsidRPr="000F60D2" w:rsidRDefault="004668A6" w:rsidP="00614121">
            <w:pPr>
              <w:jc w:val="center"/>
            </w:pPr>
            <w:r w:rsidRPr="000F60D2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495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C1020A5" w14:textId="77777777" w:rsidR="004668A6" w:rsidRPr="00CF4CB6" w:rsidRDefault="00512A32" w:rsidP="00614121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496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41C1385A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232B1656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497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498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499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6AC0183C" w14:textId="77777777" w:rsidR="004668A6" w:rsidRPr="003428D7" w:rsidRDefault="004668A6" w:rsidP="00614121">
            <w:r w:rsidRPr="003428D7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00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66E9AE0" w14:textId="77777777" w:rsidR="004668A6" w:rsidRPr="003428D7" w:rsidRDefault="004668A6" w:rsidP="00614121">
            <w:r w:rsidRPr="003428D7">
              <w:t>Sodium Acetate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501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C385E7D" w14:textId="77777777" w:rsidR="004668A6" w:rsidRPr="003428D7" w:rsidRDefault="004668A6" w:rsidP="00614121">
            <w:r w:rsidRPr="003428D7">
              <w:t>AM9740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502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598DB674" w14:textId="77777777" w:rsidR="004668A6" w:rsidRPr="003428D7" w:rsidRDefault="004668A6" w:rsidP="00614121">
            <w:r w:rsidRPr="003428D7">
              <w:t>100004531.</w:t>
            </w:r>
            <w:r w:rsidR="00AB7FE4" w:rsidRPr="003428D7">
              <w:t>100</w:t>
            </w:r>
            <w:r w:rsidR="00AB7FE4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503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2C9D6033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504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C80591F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505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52E7D6DF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78A2E2F5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506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507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508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4704953E" w14:textId="77777777" w:rsidR="004668A6" w:rsidRPr="003428D7" w:rsidRDefault="004668A6" w:rsidP="00614121">
            <w:r w:rsidRPr="003428D7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09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15DE479D" w14:textId="77777777" w:rsidR="004668A6" w:rsidRPr="003428D7" w:rsidRDefault="004668A6" w:rsidP="00614121">
            <w:r w:rsidRPr="003428D7">
              <w:t>EDTA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510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B6E0E95" w14:textId="77777777" w:rsidR="004668A6" w:rsidRPr="003428D7" w:rsidRDefault="004668A6" w:rsidP="00614121">
            <w:r w:rsidRPr="003428D7">
              <w:t>AM9260G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511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1832149E" w14:textId="77777777" w:rsidR="004668A6" w:rsidRPr="003428D7" w:rsidRDefault="004668A6" w:rsidP="00614121">
            <w:r w:rsidRPr="003428D7">
              <w:t>100004533.</w:t>
            </w:r>
            <w:r w:rsidR="00AB7FE4" w:rsidRPr="003428D7">
              <w:t>100</w:t>
            </w:r>
            <w:r w:rsidR="00AB7FE4">
              <w:t>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512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544DA480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513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1AC97B2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514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15444F4C" w14:textId="77777777" w:rsidR="004668A6" w:rsidRPr="00CF4CB6" w:rsidRDefault="00512A32" w:rsidP="00614121">
            <w:pPr>
              <w:jc w:val="center"/>
            </w:pPr>
            <w:r>
              <w:rPr>
                <w:color w:val="000000"/>
              </w:rPr>
              <w:t>KPBT4413</w:t>
            </w:r>
          </w:p>
        </w:tc>
      </w:tr>
      <w:tr w:rsidR="00A232D4" w:rsidRPr="00CF4CB6" w14:paraId="0B0953D8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515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516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517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1BE9D4BB" w14:textId="77777777" w:rsidR="004668A6" w:rsidRPr="003428D7" w:rsidRDefault="004668A6" w:rsidP="00614121">
            <w:r w:rsidRPr="003428D7">
              <w:t>Chemical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18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7492C9FF" w14:textId="77777777" w:rsidR="004668A6" w:rsidRPr="003428D7" w:rsidRDefault="004668A6" w:rsidP="00614121">
            <w:r w:rsidRPr="003428D7">
              <w:t>Hi-Di Formamide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519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3E5C2117" w14:textId="77777777" w:rsidR="004668A6" w:rsidRPr="003428D7" w:rsidRDefault="004668A6" w:rsidP="00614121">
            <w:r w:rsidRPr="003428D7">
              <w:t>4311320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520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F6E4718" w14:textId="77777777" w:rsidR="004668A6" w:rsidRPr="003428D7" w:rsidRDefault="004668A6" w:rsidP="00614121">
            <w:r w:rsidRPr="003428D7">
              <w:t>A0000283.25ML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521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74AA5874" w14:textId="77777777" w:rsidR="004668A6" w:rsidRPr="003428D7" w:rsidRDefault="004668A6" w:rsidP="00614121">
            <w:pPr>
              <w:jc w:val="center"/>
            </w:pPr>
            <w:r w:rsidRPr="003428D7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522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46105A58" w14:textId="77777777" w:rsidR="004668A6" w:rsidRPr="00CF4CB6" w:rsidRDefault="00512A32" w:rsidP="00614121">
            <w:pPr>
              <w:jc w:val="center"/>
            </w:pPr>
            <w:r>
              <w:t>Y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523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C66B3B6" w14:textId="77777777" w:rsidR="004668A6" w:rsidRPr="00CF4CB6" w:rsidRDefault="00AB628C" w:rsidP="00614121">
            <w:pPr>
              <w:jc w:val="center"/>
            </w:pPr>
            <w:r>
              <w:t>N</w:t>
            </w:r>
          </w:p>
        </w:tc>
      </w:tr>
      <w:tr w:rsidR="00A232D4" w:rsidRPr="00CF4CB6" w14:paraId="76218D10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524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525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526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7FE2295B" w14:textId="77777777" w:rsidR="004668A6" w:rsidRPr="00AB7FE4" w:rsidRDefault="004668A6" w:rsidP="00614121">
            <w:r w:rsidRPr="00AB7FE4"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27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2259887D" w14:textId="77777777" w:rsidR="004668A6" w:rsidRPr="00AB7FE4" w:rsidRDefault="004668A6" w:rsidP="00614121">
            <w:r w:rsidRPr="00AB7FE4">
              <w:t>Big Dye X-terminator</w:t>
            </w:r>
            <w:r w:rsidR="00AB7FE4">
              <w:t xml:space="preserve"> </w:t>
            </w:r>
            <w:r w:rsidR="00AB7FE4" w:rsidRPr="00AB7FE4">
              <w:t>Purification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528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5FD5E3C6" w14:textId="77777777" w:rsidR="004668A6" w:rsidRPr="00AB7FE4" w:rsidRDefault="004668A6" w:rsidP="00614121">
            <w:pPr>
              <w:rPr>
                <w:color w:val="000000"/>
              </w:rPr>
            </w:pPr>
            <w:r w:rsidRPr="00AB7FE4">
              <w:rPr>
                <w:color w:val="000000"/>
              </w:rPr>
              <w:t>4376484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529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2B8FFDE5" w14:textId="77777777" w:rsidR="004668A6" w:rsidRPr="00AB7FE4" w:rsidRDefault="004668A6" w:rsidP="00614121">
            <w:r w:rsidRPr="00AB7FE4">
              <w:rPr>
                <w:color w:val="000000"/>
              </w:rPr>
              <w:t>100004843.KIT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530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4E0C014C" w14:textId="77777777" w:rsidR="004668A6" w:rsidRPr="00AB7FE4" w:rsidRDefault="004668A6" w:rsidP="00614121">
            <w:pPr>
              <w:jc w:val="center"/>
            </w:pPr>
            <w:r w:rsidRPr="00AB7FE4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531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3D9AA8E9" w14:textId="77777777" w:rsidR="004668A6" w:rsidRPr="00AB7FE4" w:rsidRDefault="00A21758" w:rsidP="00614121">
            <w:pPr>
              <w:jc w:val="center"/>
            </w:pPr>
            <w:r w:rsidRPr="00AB7FE4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532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714EC67D" w14:textId="77777777" w:rsidR="004668A6" w:rsidRPr="00AB7FE4" w:rsidRDefault="00AB628C" w:rsidP="00614121">
            <w:pPr>
              <w:jc w:val="center"/>
            </w:pPr>
            <w:r w:rsidRPr="00AB7FE4">
              <w:t>N</w:t>
            </w:r>
          </w:p>
        </w:tc>
      </w:tr>
      <w:tr w:rsidR="00A232D4" w:rsidRPr="00CF4CB6" w14:paraId="627E67E8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533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534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535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002D8F22" w14:textId="77777777" w:rsidR="00AB7FE4" w:rsidRPr="00AB7FE4" w:rsidRDefault="00AB7FE4" w:rsidP="009C0657">
            <w:r w:rsidRPr="00AB7FE4">
              <w:t>Purification Kit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36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6ED8C99D" w14:textId="77777777" w:rsidR="00AB7FE4" w:rsidRPr="00AB7FE4" w:rsidRDefault="00AB7FE4" w:rsidP="009C0657">
            <w:r w:rsidRPr="00AB7FE4">
              <w:t>Big Dye X-terminator</w:t>
            </w:r>
            <w:r>
              <w:t xml:space="preserve"> Kit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537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DBB8A12" w14:textId="77777777" w:rsidR="00AB7FE4" w:rsidRPr="00AB7FE4" w:rsidRDefault="00AB7FE4" w:rsidP="009C0657">
            <w:pPr>
              <w:rPr>
                <w:color w:val="000000"/>
              </w:rPr>
            </w:pPr>
            <w:r w:rsidRPr="00AB7FE4">
              <w:rPr>
                <w:color w:val="000000"/>
              </w:rPr>
              <w:t>4376487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538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6EAC83F7" w14:textId="77777777" w:rsidR="00AB7FE4" w:rsidRPr="00AB7FE4" w:rsidRDefault="00AB7FE4" w:rsidP="009C0657">
            <w:r w:rsidRPr="00AB7FE4">
              <w:t>100005016.KIT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539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6B4F9A1B" w14:textId="77777777" w:rsidR="00AB7FE4" w:rsidRPr="00AB7FE4" w:rsidRDefault="00AB7FE4" w:rsidP="009C0657">
            <w:pPr>
              <w:jc w:val="center"/>
            </w:pPr>
            <w:r w:rsidRPr="00AB7FE4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540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67D7F5EB" w14:textId="77777777" w:rsidR="00AB7FE4" w:rsidRPr="00AB7FE4" w:rsidRDefault="00AB7FE4" w:rsidP="009C0657">
            <w:pPr>
              <w:jc w:val="center"/>
            </w:pPr>
            <w:r w:rsidRPr="00AB7FE4"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541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630218CD" w14:textId="77777777" w:rsidR="00AB7FE4" w:rsidRPr="00AB7FE4" w:rsidRDefault="00AB7FE4" w:rsidP="009C0657">
            <w:pPr>
              <w:jc w:val="center"/>
            </w:pPr>
            <w:r w:rsidRPr="00AB7FE4">
              <w:t>N</w:t>
            </w:r>
          </w:p>
        </w:tc>
      </w:tr>
      <w:tr w:rsidR="00A232D4" w:rsidRPr="00CF4CB6" w14:paraId="0B5192E2" w14:textId="77777777" w:rsidTr="00E22D2A">
        <w:tblPrEx>
          <w:tblW w:w="1435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542" w:author="BioReliance" w:date="2010-01-28T15:24:00Z">
            <w:tblPrEx>
              <w:tblW w:w="14353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15"/>
          <w:jc w:val="center"/>
          <w:trPrChange w:id="543" w:author="BioReliance" w:date="2010-01-28T15:24:00Z">
            <w:trPr>
              <w:cantSplit/>
              <w:trHeight w:val="315"/>
              <w:jc w:val="center"/>
            </w:trPr>
          </w:trPrChange>
        </w:trPr>
        <w:tc>
          <w:tcPr>
            <w:tcW w:w="2289" w:type="dxa"/>
            <w:shd w:val="clear" w:color="auto" w:fill="auto"/>
            <w:noWrap/>
            <w:vAlign w:val="center"/>
            <w:tcPrChange w:id="544" w:author="BioReliance" w:date="2010-01-28T15:24:00Z">
              <w:tcPr>
                <w:tcW w:w="2289" w:type="dxa"/>
                <w:shd w:val="clear" w:color="auto" w:fill="auto"/>
                <w:noWrap/>
                <w:vAlign w:val="center"/>
              </w:tcPr>
            </w:tcPrChange>
          </w:tcPr>
          <w:p w14:paraId="26651DA7" w14:textId="77777777" w:rsidR="00923061" w:rsidRPr="003428D7" w:rsidRDefault="00923061" w:rsidP="00614121">
            <w:r>
              <w:t>Consumables</w:t>
            </w:r>
          </w:p>
        </w:tc>
        <w:tc>
          <w:tcPr>
            <w:tcW w:w="3341" w:type="dxa"/>
            <w:shd w:val="clear" w:color="auto" w:fill="auto"/>
            <w:noWrap/>
            <w:vAlign w:val="center"/>
            <w:tcPrChange w:id="545" w:author="BioReliance" w:date="2010-01-28T15:24:00Z">
              <w:tcPr>
                <w:tcW w:w="3341" w:type="dxa"/>
                <w:shd w:val="clear" w:color="auto" w:fill="auto"/>
                <w:noWrap/>
                <w:vAlign w:val="center"/>
              </w:tcPr>
            </w:tcPrChange>
          </w:tcPr>
          <w:p w14:paraId="102F5880" w14:textId="77777777" w:rsidR="00923061" w:rsidRPr="003428D7" w:rsidRDefault="00923061" w:rsidP="00614121">
            <w:r>
              <w:t>Wide Bore Pipette tips</w:t>
            </w:r>
          </w:p>
        </w:tc>
        <w:tc>
          <w:tcPr>
            <w:tcW w:w="2285" w:type="dxa"/>
            <w:shd w:val="clear" w:color="auto" w:fill="auto"/>
            <w:noWrap/>
            <w:vAlign w:val="center"/>
            <w:tcPrChange w:id="546" w:author="BioReliance" w:date="2010-01-28T15:24:00Z">
              <w:tcPr>
                <w:tcW w:w="2340" w:type="dxa"/>
                <w:shd w:val="clear" w:color="auto" w:fill="auto"/>
                <w:noWrap/>
                <w:vAlign w:val="center"/>
              </w:tcPr>
            </w:tcPrChange>
          </w:tcPr>
          <w:p w14:paraId="0362EF42" w14:textId="77777777" w:rsidR="00923061" w:rsidRPr="003428D7" w:rsidRDefault="00614121" w:rsidP="00614121">
            <w:pPr>
              <w:rPr>
                <w:color w:val="000000"/>
              </w:rPr>
            </w:pPr>
            <w:r>
              <w:rPr>
                <w:color w:val="000000"/>
              </w:rPr>
              <w:t>T-205-WB-C-L-R-S</w:t>
            </w:r>
          </w:p>
        </w:tc>
        <w:tc>
          <w:tcPr>
            <w:tcW w:w="2215" w:type="dxa"/>
            <w:shd w:val="clear" w:color="auto" w:fill="auto"/>
            <w:noWrap/>
            <w:vAlign w:val="center"/>
            <w:tcPrChange w:id="547" w:author="BioReliance" w:date="2010-01-28T15:24:00Z">
              <w:tcPr>
                <w:tcW w:w="2160" w:type="dxa"/>
                <w:shd w:val="clear" w:color="auto" w:fill="auto"/>
                <w:noWrap/>
                <w:vAlign w:val="center"/>
              </w:tcPr>
            </w:tcPrChange>
          </w:tcPr>
          <w:p w14:paraId="058178C4" w14:textId="77777777" w:rsidR="00923061" w:rsidRPr="003428D7" w:rsidRDefault="00923061" w:rsidP="00614121">
            <w:pPr>
              <w:rPr>
                <w:color w:val="000000"/>
              </w:rPr>
            </w:pPr>
            <w:r>
              <w:rPr>
                <w:color w:val="000000"/>
              </w:rPr>
              <w:t>100004912.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color w:val="000000"/>
                  </w:rPr>
                  <w:t>UK</w:t>
                </w:r>
              </w:smartTag>
            </w:smartTag>
          </w:p>
        </w:tc>
        <w:tc>
          <w:tcPr>
            <w:tcW w:w="1260" w:type="dxa"/>
            <w:shd w:val="clear" w:color="auto" w:fill="auto"/>
            <w:noWrap/>
            <w:vAlign w:val="center"/>
            <w:tcPrChange w:id="548" w:author="BioReliance" w:date="2010-01-28T15:24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5302BD1C" w14:textId="77777777" w:rsidR="00923061" w:rsidRPr="003428D7" w:rsidRDefault="00923061" w:rsidP="00614121">
            <w:pPr>
              <w:jc w:val="center"/>
            </w:pPr>
            <w: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tcPrChange w:id="549" w:author="BioReliance" w:date="2010-01-28T15:24:00Z">
              <w:tcPr>
                <w:tcW w:w="1620" w:type="dxa"/>
                <w:shd w:val="clear" w:color="auto" w:fill="auto"/>
                <w:noWrap/>
                <w:vAlign w:val="center"/>
              </w:tcPr>
            </w:tcPrChange>
          </w:tcPr>
          <w:p w14:paraId="2B1DC712" w14:textId="77777777" w:rsidR="00923061" w:rsidRPr="00CF4CB6" w:rsidRDefault="00512A32" w:rsidP="00614121">
            <w:pPr>
              <w:jc w:val="center"/>
            </w:pPr>
            <w:r>
              <w:t>N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tcPrChange w:id="550" w:author="BioReliance" w:date="2010-01-28T15:24:00Z">
              <w:tcPr>
                <w:tcW w:w="1343" w:type="dxa"/>
                <w:shd w:val="clear" w:color="auto" w:fill="auto"/>
                <w:noWrap/>
                <w:vAlign w:val="center"/>
              </w:tcPr>
            </w:tcPrChange>
          </w:tcPr>
          <w:p w14:paraId="306AC698" w14:textId="77777777" w:rsidR="00923061" w:rsidRDefault="00923061" w:rsidP="00614121">
            <w:pPr>
              <w:jc w:val="center"/>
            </w:pPr>
            <w:r>
              <w:t>N</w:t>
            </w:r>
          </w:p>
        </w:tc>
      </w:tr>
    </w:tbl>
    <w:p w14:paraId="537C9D86" w14:textId="77777777" w:rsidR="00632608" w:rsidRDefault="00632608" w:rsidP="00CF4CB6">
      <w:pPr>
        <w:sectPr w:rsidR="00632608" w:rsidSect="00592481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6EB40B13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0C19B93D" w14:textId="77777777" w:rsidR="00CF4CB6" w:rsidRPr="0055206F" w:rsidRDefault="00CF4CB6" w:rsidP="00CF4CB6">
      <w:pPr>
        <w:rPr>
          <w:b/>
          <w:u w:val="single"/>
        </w:rPr>
      </w:pPr>
    </w:p>
    <w:p w14:paraId="51E40AD6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34809DFE" w14:textId="77777777" w:rsidR="00CF4CB6" w:rsidRPr="0055206F" w:rsidRDefault="00CF4CB6" w:rsidP="00CF4CB6">
      <w:pPr>
        <w:rPr>
          <w:b/>
        </w:rPr>
      </w:pPr>
    </w:p>
    <w:p w14:paraId="4539E27A" w14:textId="77777777" w:rsidR="00CF4CB6" w:rsidRPr="0055206F" w:rsidRDefault="00CF4CB6" w:rsidP="00CF4CB6">
      <w:pPr>
        <w:rPr>
          <w:b/>
        </w:rPr>
      </w:pPr>
    </w:p>
    <w:p w14:paraId="58B24DEB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614121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4B6403EA" w14:textId="77777777" w:rsidR="00CF4CB6" w:rsidRPr="0055206F" w:rsidRDefault="00CF4CB6" w:rsidP="00CF4CB6">
      <w:pPr>
        <w:rPr>
          <w:b/>
        </w:rPr>
      </w:pPr>
    </w:p>
    <w:p w14:paraId="56F71627" w14:textId="77777777" w:rsidR="00CF4CB6" w:rsidRPr="0055206F" w:rsidRDefault="00CF4CB6" w:rsidP="00CF4CB6">
      <w:pPr>
        <w:rPr>
          <w:b/>
        </w:rPr>
      </w:pPr>
    </w:p>
    <w:p w14:paraId="6019B074" w14:textId="77777777" w:rsidR="00CF4CB6" w:rsidRPr="0055206F" w:rsidRDefault="00CF4CB6" w:rsidP="00CF4CB6">
      <w:r w:rsidRPr="0055206F">
        <w:rPr>
          <w:b/>
        </w:rPr>
        <w:t>Approval (</w:t>
      </w:r>
      <w:r w:rsidR="00614121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54934D9F" w14:textId="77777777" w:rsidR="00CF4CB6" w:rsidRPr="00053766" w:rsidRDefault="00CF4CB6" w:rsidP="00CF4CB6">
      <w:pPr>
        <w:rPr>
          <w:b/>
          <w:u w:val="single"/>
        </w:rPr>
      </w:pPr>
    </w:p>
    <w:p w14:paraId="3215B3CA" w14:textId="77777777" w:rsidR="00CF4CB6" w:rsidRDefault="00CF4CB6" w:rsidP="00CF4CB6">
      <w:pPr>
        <w:jc w:val="right"/>
        <w:sectPr w:rsidR="00CF4CB6" w:rsidSect="00592481"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059F1CDC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4422DA8B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0B938879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0826F04C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58DD595E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3EBA491C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6965FF14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35E74081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03A277B3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0AD6B18C" w14:textId="77777777" w:rsidR="0086136B" w:rsidRDefault="007A760E" w:rsidP="00592481">
            <w:r>
              <w:t>Date of approval</w:t>
            </w:r>
          </w:p>
        </w:tc>
      </w:tr>
    </w:tbl>
    <w:p w14:paraId="08F79D74" w14:textId="77777777" w:rsidR="00CF4CB6" w:rsidRDefault="00CF4CB6" w:rsidP="00CF4CB6">
      <w:pPr>
        <w:jc w:val="right"/>
      </w:pPr>
    </w:p>
    <w:p w14:paraId="1E600FEF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D1B9E" w14:textId="77777777" w:rsidR="00B2798D" w:rsidRDefault="00B2798D">
      <w:r>
        <w:separator/>
      </w:r>
    </w:p>
  </w:endnote>
  <w:endnote w:type="continuationSeparator" w:id="0">
    <w:p w14:paraId="264ACD2F" w14:textId="77777777" w:rsidR="00B2798D" w:rsidRDefault="00B27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BE5EE" w14:textId="77777777" w:rsidR="00CD0231" w:rsidRPr="00C01BEC" w:rsidRDefault="00CD0231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22D2A">
      <w:rPr>
        <w:noProof/>
      </w:rPr>
      <w:t>2</w:t>
    </w:r>
    <w:r>
      <w:fldChar w:fldCharType="end"/>
    </w:r>
    <w:r>
      <w:t xml:space="preserve"> of </w:t>
    </w:r>
    <w:fldSimple w:instr=" NUMPAGES ">
      <w:r w:rsidR="00E22D2A">
        <w:rPr>
          <w:noProof/>
        </w:rPr>
        <w:t>5</w:t>
      </w:r>
    </w:fldSimple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106802GMP</w:t>
    </w:r>
  </w:p>
  <w:p w14:paraId="7D10AE7A" w14:textId="77777777" w:rsidR="00CD0231" w:rsidRPr="00CB59C7" w:rsidRDefault="00CD0231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6A0BF" w14:textId="77777777" w:rsidR="00CD0231" w:rsidRPr="00CF4CB6" w:rsidRDefault="00CD0231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22D2A">
      <w:rPr>
        <w:noProof/>
      </w:rPr>
      <w:t>5</w:t>
    </w:r>
    <w:r>
      <w:fldChar w:fldCharType="end"/>
    </w:r>
    <w:r>
      <w:t xml:space="preserve"> of </w:t>
    </w:r>
    <w:fldSimple w:instr=" NUMPAGES ">
      <w:r>
        <w:rPr>
          <w:noProof/>
        </w:rPr>
        <w:t>5</w:t>
      </w:r>
    </w:fldSimple>
    <w:r>
      <w:tab/>
    </w:r>
    <w:r>
      <w:tab/>
    </w:r>
    <w:r>
      <w:rPr>
        <w:b/>
        <w:sz w:val="32"/>
        <w:szCs w:val="32"/>
      </w:rPr>
      <w:t>106802GMP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FFE6B" w14:textId="77777777" w:rsidR="00B2798D" w:rsidRDefault="00B2798D">
      <w:r>
        <w:separator/>
      </w:r>
    </w:p>
  </w:footnote>
  <w:footnote w:type="continuationSeparator" w:id="0">
    <w:p w14:paraId="23C5DCF2" w14:textId="77777777" w:rsidR="00B2798D" w:rsidRDefault="00B27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52B0D" w14:textId="77777777" w:rsidR="00CD0231" w:rsidRPr="00482D22" w:rsidRDefault="00CD0231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38E15D2D" w14:textId="77777777" w:rsidR="00CD0231" w:rsidRPr="00C01BEC" w:rsidRDefault="00CD0231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81B5A" w14:textId="77777777" w:rsidR="00CD0231" w:rsidRPr="00482D22" w:rsidRDefault="00CD0231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337E4B86" w14:textId="77777777" w:rsidR="00CD0231" w:rsidRPr="00CF4CB6" w:rsidRDefault="00CD0231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02B0"/>
    <w:rsid w:val="00026BBA"/>
    <w:rsid w:val="0003676B"/>
    <w:rsid w:val="00041E6E"/>
    <w:rsid w:val="00047273"/>
    <w:rsid w:val="00053766"/>
    <w:rsid w:val="000557C2"/>
    <w:rsid w:val="00055AA6"/>
    <w:rsid w:val="00066A73"/>
    <w:rsid w:val="000809D0"/>
    <w:rsid w:val="00092532"/>
    <w:rsid w:val="000935A2"/>
    <w:rsid w:val="000A004F"/>
    <w:rsid w:val="000A0DD4"/>
    <w:rsid w:val="000E24C1"/>
    <w:rsid w:val="000F60D2"/>
    <w:rsid w:val="001028F2"/>
    <w:rsid w:val="0011288D"/>
    <w:rsid w:val="00154CF6"/>
    <w:rsid w:val="00155AAC"/>
    <w:rsid w:val="00180E61"/>
    <w:rsid w:val="001A0175"/>
    <w:rsid w:val="001A2AE3"/>
    <w:rsid w:val="001C31A0"/>
    <w:rsid w:val="001E0355"/>
    <w:rsid w:val="001F10D3"/>
    <w:rsid w:val="002021CD"/>
    <w:rsid w:val="00212E58"/>
    <w:rsid w:val="0023029B"/>
    <w:rsid w:val="00231472"/>
    <w:rsid w:val="00251D9B"/>
    <w:rsid w:val="0025788B"/>
    <w:rsid w:val="00257B7A"/>
    <w:rsid w:val="00265311"/>
    <w:rsid w:val="00275388"/>
    <w:rsid w:val="00297704"/>
    <w:rsid w:val="002A04C8"/>
    <w:rsid w:val="002A101D"/>
    <w:rsid w:val="002A3F66"/>
    <w:rsid w:val="002B796E"/>
    <w:rsid w:val="002C27B4"/>
    <w:rsid w:val="002D5E2A"/>
    <w:rsid w:val="002D6090"/>
    <w:rsid w:val="002E0142"/>
    <w:rsid w:val="002F25CB"/>
    <w:rsid w:val="002F5441"/>
    <w:rsid w:val="00300CE6"/>
    <w:rsid w:val="00312C84"/>
    <w:rsid w:val="003201D5"/>
    <w:rsid w:val="00320EAD"/>
    <w:rsid w:val="00335CD0"/>
    <w:rsid w:val="00336115"/>
    <w:rsid w:val="00340D4A"/>
    <w:rsid w:val="003428D7"/>
    <w:rsid w:val="003440AE"/>
    <w:rsid w:val="0034523C"/>
    <w:rsid w:val="00356F3C"/>
    <w:rsid w:val="00360040"/>
    <w:rsid w:val="00370194"/>
    <w:rsid w:val="003722CF"/>
    <w:rsid w:val="00390E09"/>
    <w:rsid w:val="00392146"/>
    <w:rsid w:val="0039573A"/>
    <w:rsid w:val="003A4D8F"/>
    <w:rsid w:val="003A69D8"/>
    <w:rsid w:val="003B6D89"/>
    <w:rsid w:val="003C16DE"/>
    <w:rsid w:val="003C74D7"/>
    <w:rsid w:val="003D02F8"/>
    <w:rsid w:val="003F0357"/>
    <w:rsid w:val="003F4934"/>
    <w:rsid w:val="003F7E7D"/>
    <w:rsid w:val="004010B1"/>
    <w:rsid w:val="00411AFA"/>
    <w:rsid w:val="00425860"/>
    <w:rsid w:val="004461B1"/>
    <w:rsid w:val="00456744"/>
    <w:rsid w:val="00456A4C"/>
    <w:rsid w:val="004668A6"/>
    <w:rsid w:val="00470B72"/>
    <w:rsid w:val="00487226"/>
    <w:rsid w:val="004A3773"/>
    <w:rsid w:val="004A59CF"/>
    <w:rsid w:val="004F0063"/>
    <w:rsid w:val="004F2E5B"/>
    <w:rsid w:val="004F357A"/>
    <w:rsid w:val="004F5AAC"/>
    <w:rsid w:val="00500550"/>
    <w:rsid w:val="00512A32"/>
    <w:rsid w:val="00513D99"/>
    <w:rsid w:val="00515D8D"/>
    <w:rsid w:val="00524262"/>
    <w:rsid w:val="00525BEA"/>
    <w:rsid w:val="00526C46"/>
    <w:rsid w:val="005324A1"/>
    <w:rsid w:val="00535ED2"/>
    <w:rsid w:val="00543F47"/>
    <w:rsid w:val="0054724B"/>
    <w:rsid w:val="0056141C"/>
    <w:rsid w:val="00575B29"/>
    <w:rsid w:val="0058164B"/>
    <w:rsid w:val="00590770"/>
    <w:rsid w:val="00592481"/>
    <w:rsid w:val="005A2AAA"/>
    <w:rsid w:val="005B0B54"/>
    <w:rsid w:val="005B1EEB"/>
    <w:rsid w:val="005B6DFD"/>
    <w:rsid w:val="005D6B1F"/>
    <w:rsid w:val="005E4CDB"/>
    <w:rsid w:val="00611EF9"/>
    <w:rsid w:val="00614121"/>
    <w:rsid w:val="00615EB1"/>
    <w:rsid w:val="006265C2"/>
    <w:rsid w:val="00632608"/>
    <w:rsid w:val="00635B11"/>
    <w:rsid w:val="006429C8"/>
    <w:rsid w:val="0065654A"/>
    <w:rsid w:val="00656BC9"/>
    <w:rsid w:val="00656F7C"/>
    <w:rsid w:val="006713EF"/>
    <w:rsid w:val="00681D03"/>
    <w:rsid w:val="00691267"/>
    <w:rsid w:val="00694373"/>
    <w:rsid w:val="006D068C"/>
    <w:rsid w:val="006E163D"/>
    <w:rsid w:val="006F278F"/>
    <w:rsid w:val="006F2E5D"/>
    <w:rsid w:val="006F7830"/>
    <w:rsid w:val="00717D2C"/>
    <w:rsid w:val="007202C7"/>
    <w:rsid w:val="007363C3"/>
    <w:rsid w:val="007468C3"/>
    <w:rsid w:val="00756F5C"/>
    <w:rsid w:val="007715C6"/>
    <w:rsid w:val="007741E7"/>
    <w:rsid w:val="00781F69"/>
    <w:rsid w:val="00784B94"/>
    <w:rsid w:val="00795C9E"/>
    <w:rsid w:val="007A752D"/>
    <w:rsid w:val="007A760E"/>
    <w:rsid w:val="007C69B2"/>
    <w:rsid w:val="007E366F"/>
    <w:rsid w:val="00806DE5"/>
    <w:rsid w:val="0080770F"/>
    <w:rsid w:val="008262FB"/>
    <w:rsid w:val="00831309"/>
    <w:rsid w:val="00841601"/>
    <w:rsid w:val="0086136B"/>
    <w:rsid w:val="0086327E"/>
    <w:rsid w:val="008710A7"/>
    <w:rsid w:val="008710B8"/>
    <w:rsid w:val="008729FB"/>
    <w:rsid w:val="00880113"/>
    <w:rsid w:val="00883617"/>
    <w:rsid w:val="0089215D"/>
    <w:rsid w:val="008A5A94"/>
    <w:rsid w:val="008B0D10"/>
    <w:rsid w:val="008C6F88"/>
    <w:rsid w:val="008D07FA"/>
    <w:rsid w:val="008D55F2"/>
    <w:rsid w:val="008F4308"/>
    <w:rsid w:val="00902646"/>
    <w:rsid w:val="0090281F"/>
    <w:rsid w:val="00903B4F"/>
    <w:rsid w:val="0091523A"/>
    <w:rsid w:val="00923061"/>
    <w:rsid w:val="00927ACD"/>
    <w:rsid w:val="00941571"/>
    <w:rsid w:val="009441C6"/>
    <w:rsid w:val="00944D4C"/>
    <w:rsid w:val="0099332C"/>
    <w:rsid w:val="009C0657"/>
    <w:rsid w:val="009D23A9"/>
    <w:rsid w:val="009F2E05"/>
    <w:rsid w:val="009F459F"/>
    <w:rsid w:val="00A07136"/>
    <w:rsid w:val="00A124C2"/>
    <w:rsid w:val="00A21758"/>
    <w:rsid w:val="00A232D4"/>
    <w:rsid w:val="00A24409"/>
    <w:rsid w:val="00A25514"/>
    <w:rsid w:val="00A31316"/>
    <w:rsid w:val="00A45F27"/>
    <w:rsid w:val="00A460FA"/>
    <w:rsid w:val="00A46B2A"/>
    <w:rsid w:val="00A5201D"/>
    <w:rsid w:val="00A5424A"/>
    <w:rsid w:val="00A555D4"/>
    <w:rsid w:val="00A704A6"/>
    <w:rsid w:val="00A74303"/>
    <w:rsid w:val="00A84C02"/>
    <w:rsid w:val="00AB628C"/>
    <w:rsid w:val="00AB7298"/>
    <w:rsid w:val="00AB7FE4"/>
    <w:rsid w:val="00AE285A"/>
    <w:rsid w:val="00AE3D9F"/>
    <w:rsid w:val="00AE3F61"/>
    <w:rsid w:val="00B06191"/>
    <w:rsid w:val="00B2001F"/>
    <w:rsid w:val="00B2798D"/>
    <w:rsid w:val="00B4420E"/>
    <w:rsid w:val="00B4428A"/>
    <w:rsid w:val="00B47E52"/>
    <w:rsid w:val="00B5295F"/>
    <w:rsid w:val="00B63858"/>
    <w:rsid w:val="00B64E34"/>
    <w:rsid w:val="00B71C2B"/>
    <w:rsid w:val="00B723CA"/>
    <w:rsid w:val="00B84260"/>
    <w:rsid w:val="00B877C3"/>
    <w:rsid w:val="00B87879"/>
    <w:rsid w:val="00BA1F94"/>
    <w:rsid w:val="00BA2B72"/>
    <w:rsid w:val="00BC1E77"/>
    <w:rsid w:val="00BC2CE8"/>
    <w:rsid w:val="00BD1074"/>
    <w:rsid w:val="00BF3972"/>
    <w:rsid w:val="00C114B1"/>
    <w:rsid w:val="00C16C42"/>
    <w:rsid w:val="00C21C6D"/>
    <w:rsid w:val="00C224E2"/>
    <w:rsid w:val="00C40C25"/>
    <w:rsid w:val="00C805DD"/>
    <w:rsid w:val="00C81557"/>
    <w:rsid w:val="00C91EA4"/>
    <w:rsid w:val="00C965BF"/>
    <w:rsid w:val="00CB23C7"/>
    <w:rsid w:val="00CB4C19"/>
    <w:rsid w:val="00CB59C7"/>
    <w:rsid w:val="00CC1B42"/>
    <w:rsid w:val="00CD0231"/>
    <w:rsid w:val="00CD0BA4"/>
    <w:rsid w:val="00CD2CDB"/>
    <w:rsid w:val="00CF4CB6"/>
    <w:rsid w:val="00D015ED"/>
    <w:rsid w:val="00D01CC9"/>
    <w:rsid w:val="00D166B1"/>
    <w:rsid w:val="00D3201B"/>
    <w:rsid w:val="00D42859"/>
    <w:rsid w:val="00D47C5A"/>
    <w:rsid w:val="00D635FB"/>
    <w:rsid w:val="00D65751"/>
    <w:rsid w:val="00D67D7C"/>
    <w:rsid w:val="00D82307"/>
    <w:rsid w:val="00D866D6"/>
    <w:rsid w:val="00D86927"/>
    <w:rsid w:val="00D87B41"/>
    <w:rsid w:val="00D9161C"/>
    <w:rsid w:val="00DA0D9D"/>
    <w:rsid w:val="00DA4855"/>
    <w:rsid w:val="00DB4DBA"/>
    <w:rsid w:val="00DC0121"/>
    <w:rsid w:val="00DC3002"/>
    <w:rsid w:val="00DE5147"/>
    <w:rsid w:val="00DE7B49"/>
    <w:rsid w:val="00DF3D8E"/>
    <w:rsid w:val="00DF77E4"/>
    <w:rsid w:val="00E03576"/>
    <w:rsid w:val="00E0568C"/>
    <w:rsid w:val="00E22D2A"/>
    <w:rsid w:val="00E266E6"/>
    <w:rsid w:val="00E679A0"/>
    <w:rsid w:val="00E977A2"/>
    <w:rsid w:val="00EA069C"/>
    <w:rsid w:val="00EB2D84"/>
    <w:rsid w:val="00EB6F06"/>
    <w:rsid w:val="00EC1A5F"/>
    <w:rsid w:val="00EE0BE9"/>
    <w:rsid w:val="00EE17E4"/>
    <w:rsid w:val="00EF4DB9"/>
    <w:rsid w:val="00F038C2"/>
    <w:rsid w:val="00F15E42"/>
    <w:rsid w:val="00F23889"/>
    <w:rsid w:val="00F256F4"/>
    <w:rsid w:val="00F45C9A"/>
    <w:rsid w:val="00F73416"/>
    <w:rsid w:val="00F95AE5"/>
    <w:rsid w:val="00FA1085"/>
    <w:rsid w:val="00FB0ADE"/>
    <w:rsid w:val="00FC50B0"/>
    <w:rsid w:val="00FD1B9B"/>
    <w:rsid w:val="00FD274D"/>
    <w:rsid w:val="00FE2A06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EFC80A4"/>
  <w15:chartTrackingRefBased/>
  <w15:docId w15:val="{D9BD901A-2BB6-4198-B1CB-CB876D47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customStyle="1" w:styleId="x210">
    <w:name w:val="x210"/>
    <w:basedOn w:val="DefaultParagraphFont"/>
    <w:rsid w:val="00806DE5"/>
    <w:rPr>
      <w:rFonts w:ascii="Arial" w:hAnsi="Arial" w:cs="Arial" w:hint="default"/>
      <w:b/>
      <w:bCs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BA2B72"/>
    <w:rPr>
      <w:sz w:val="16"/>
      <w:szCs w:val="16"/>
    </w:rPr>
  </w:style>
  <w:style w:type="paragraph" w:styleId="CommentText">
    <w:name w:val="annotation text"/>
    <w:basedOn w:val="Normal"/>
    <w:semiHidden/>
    <w:rsid w:val="00BA2B7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A2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2010-01-26T15:09:00Z</cp:lastPrinted>
  <dcterms:created xsi:type="dcterms:W3CDTF">2020-10-06T14:50:00Z</dcterms:created>
  <dcterms:modified xsi:type="dcterms:W3CDTF">2020-10-06T14:50:00Z</dcterms:modified>
</cp:coreProperties>
</file>