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54"/>
        <w:gridCol w:w="2866"/>
        <w:gridCol w:w="2655"/>
        <w:gridCol w:w="1970"/>
        <w:gridCol w:w="1387"/>
        <w:gridCol w:w="1580"/>
        <w:gridCol w:w="1580"/>
      </w:tblGrid>
      <w:tr w:rsidR="0019000A" w:rsidRPr="00641841" w14:paraId="33BF2B32" w14:textId="77777777" w:rsidTr="00970CF9">
        <w:trPr>
          <w:trHeight w:val="170"/>
          <w:tblHeader/>
          <w:jc w:val="center"/>
        </w:trPr>
        <w:tc>
          <w:tcPr>
            <w:tcW w:w="2354" w:type="dxa"/>
            <w:vMerge w:val="restart"/>
            <w:shd w:val="clear" w:color="auto" w:fill="auto"/>
            <w:noWrap/>
            <w:vAlign w:val="center"/>
          </w:tcPr>
          <w:p w14:paraId="580545BE" w14:textId="77777777" w:rsidR="00972895" w:rsidRPr="00641841" w:rsidRDefault="008E58C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</w:t>
            </w:r>
            <w:r w:rsidR="0019000A" w:rsidRPr="00641841">
              <w:rPr>
                <w:b/>
                <w:bCs/>
                <w:lang w:val="en-GB"/>
              </w:rPr>
              <w:t>ssay</w:t>
            </w:r>
          </w:p>
          <w:p w14:paraId="5D516B5B" w14:textId="77777777" w:rsidR="0019000A" w:rsidRPr="00641841" w:rsidRDefault="00407EED" w:rsidP="00F51DD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&lt;&lt;</w:t>
            </w:r>
            <w:r w:rsidR="00323893">
              <w:rPr>
                <w:b/>
                <w:bCs/>
                <w:lang w:val="en-GB"/>
              </w:rPr>
              <w:t>00507</w:t>
            </w:r>
            <w:r w:rsidR="00ED4528">
              <w:rPr>
                <w:b/>
                <w:bCs/>
                <w:lang w:val="en-GB"/>
              </w:rPr>
              <w:t>1</w:t>
            </w:r>
            <w:r w:rsidRPr="00641841">
              <w:rPr>
                <w:b/>
                <w:bCs/>
                <w:lang w:val="en-GB"/>
              </w:rPr>
              <w:t>&gt;&gt;</w:t>
            </w:r>
            <w:r w:rsidR="0019000A" w:rsidRPr="00641841">
              <w:rPr>
                <w:b/>
                <w:bCs/>
                <w:lang w:val="en-GB"/>
              </w:rPr>
              <w:t>GMP</w:t>
            </w:r>
          </w:p>
        </w:tc>
        <w:tc>
          <w:tcPr>
            <w:tcW w:w="2866" w:type="dxa"/>
            <w:vMerge w:val="restart"/>
            <w:shd w:val="clear" w:color="auto" w:fill="auto"/>
            <w:noWrap/>
            <w:vAlign w:val="bottom"/>
          </w:tcPr>
          <w:p w14:paraId="17905A07" w14:textId="77777777" w:rsidR="0019000A" w:rsidRPr="00641841" w:rsidRDefault="00970CF9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</w:t>
            </w:r>
            <w:r>
              <w:rPr>
                <w:b/>
                <w:sz w:val="22"/>
                <w:szCs w:val="22"/>
                <w:lang w:val="en-GB"/>
              </w:rPr>
              <w:t>ing Mice, Adult Mice</w:t>
            </w:r>
            <w:r w:rsidRPr="00641841">
              <w:rPr>
                <w:b/>
                <w:sz w:val="22"/>
                <w:szCs w:val="22"/>
                <w:lang w:val="en-GB"/>
              </w:rPr>
              <w:t xml:space="preserve"> and Embryonated Eggs</w:t>
            </w:r>
            <w:r>
              <w:rPr>
                <w:b/>
                <w:sz w:val="22"/>
                <w:szCs w:val="22"/>
                <w:lang w:val="en-GB"/>
              </w:rPr>
              <w:t xml:space="preserve"> in Accordance with CBER Draft Guidance (Sept 2006)</w:t>
            </w:r>
            <w:r w:rsidRPr="00641841">
              <w:rPr>
                <w:b/>
                <w:sz w:val="22"/>
                <w:szCs w:val="22"/>
                <w:lang w:val="en-GB"/>
              </w:rPr>
              <w:t>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17DA7B76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19000A" w:rsidRPr="00641841" w14:paraId="6A342CCF" w14:textId="77777777" w:rsidTr="00970CF9">
        <w:trPr>
          <w:trHeight w:val="170"/>
          <w:tblHeader/>
          <w:jc w:val="center"/>
        </w:trPr>
        <w:tc>
          <w:tcPr>
            <w:tcW w:w="2354" w:type="dxa"/>
            <w:vMerge/>
            <w:shd w:val="clear" w:color="auto" w:fill="auto"/>
            <w:noWrap/>
            <w:vAlign w:val="bottom"/>
          </w:tcPr>
          <w:p w14:paraId="47E8E206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866" w:type="dxa"/>
            <w:vMerge/>
            <w:shd w:val="clear" w:color="auto" w:fill="auto"/>
            <w:vAlign w:val="bottom"/>
          </w:tcPr>
          <w:p w14:paraId="4C33D73F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7BD56845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450E1DD8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499BCE32" w14:textId="77777777" w:rsidR="0019000A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 xml:space="preserve">Inventory </w:t>
            </w:r>
            <w:r w:rsidR="0019000A" w:rsidRPr="00641841">
              <w:rPr>
                <w:b/>
                <w:bCs/>
                <w:lang w:val="en-GB"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9422F20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7B16CC18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34A09D18" w14:textId="77777777" w:rsidR="00F51DDE" w:rsidRPr="00641841" w:rsidRDefault="00F51DDE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10B77C9C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19000A" w:rsidRPr="00641841" w14:paraId="214945F9" w14:textId="77777777" w:rsidTr="00970CF9">
        <w:trPr>
          <w:trHeight w:val="170"/>
          <w:tblHeader/>
          <w:jc w:val="center"/>
        </w:trPr>
        <w:tc>
          <w:tcPr>
            <w:tcW w:w="2354" w:type="dxa"/>
            <w:shd w:val="clear" w:color="auto" w:fill="FFFF00"/>
            <w:noWrap/>
            <w:vAlign w:val="bottom"/>
          </w:tcPr>
          <w:p w14:paraId="6EA7ED9E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866" w:type="dxa"/>
            <w:shd w:val="clear" w:color="auto" w:fill="FFFF00"/>
            <w:noWrap/>
            <w:vAlign w:val="bottom"/>
          </w:tcPr>
          <w:p w14:paraId="3B53C03C" w14:textId="77777777" w:rsidR="0019000A" w:rsidRPr="00641841" w:rsidRDefault="0019000A" w:rsidP="008E58CE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17027EC3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55C5C4D2" w14:textId="77777777" w:rsidR="0019000A" w:rsidRPr="00641841" w:rsidRDefault="0019000A" w:rsidP="008E58CE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1F1C9F28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28128678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69BD6143" w14:textId="77777777" w:rsidR="0019000A" w:rsidRPr="00641841" w:rsidRDefault="0019000A" w:rsidP="008E58CE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BF36FE" w:rsidRPr="00641841" w14:paraId="5B141B41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130E13E3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1E1DA84F" w14:textId="77777777" w:rsidR="00BF36FE" w:rsidRPr="00641841" w:rsidRDefault="00F10BB9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SPF Chicken</w:t>
            </w:r>
            <w:r w:rsidR="00BF36FE" w:rsidRPr="00641841">
              <w:rPr>
                <w:lang w:val="en-GB"/>
              </w:rPr>
              <w:t xml:space="preserve"> Eggs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2CEA50E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lang w:val="en-GB"/>
              </w:rPr>
              <w:t>SPF Premium Plus Eggs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C9EF96D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100001722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9D3C7CD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A4F164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ECD7526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3D7BE83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2D666E8C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bookmarkStart w:id="0" w:name="OLE_LINK1"/>
            <w:bookmarkStart w:id="1" w:name="OLE_LINK2"/>
            <w:r w:rsidRPr="00641841">
              <w:rPr>
                <w:lang w:val="en-GB"/>
              </w:rPr>
              <w:t>Raw Material</w:t>
            </w:r>
            <w:bookmarkEnd w:id="0"/>
            <w:bookmarkEnd w:id="1"/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4DABB3D8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1ml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F1F4E25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F05B1C3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A0000029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8817B41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A62385E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5193A2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EFCEF43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56B455B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5F4A5607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5ml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1D33BFC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SYR6204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FB10C89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63AC361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7663163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8171F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14E07E6C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1873A679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27C62E39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Terumo 2ml Syringes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8E8185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SYR6202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AFBE247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A0000030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C24C20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934EA67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E11330F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33D50070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035EC304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656C1265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E0A9164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31885-023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678AE53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100000647.500ml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EC48FE1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D0699B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77021FF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F55DBB" w:rsidRPr="00641841" w14:paraId="30ACFD54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0D7EA980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4F393AB0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PBS (500ml)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18D4BB3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14040-091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49E0319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100000718.500ml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CE98D3B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DBDE48" w14:textId="77777777" w:rsidR="00F55DBB" w:rsidRPr="00641841" w:rsidRDefault="00F55DBB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EB65CC" w14:textId="77777777" w:rsidR="00F55DBB" w:rsidRPr="00641841" w:rsidRDefault="00F55DBB" w:rsidP="00984C9F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564F41" w:rsidRPr="00641841" w14:paraId="1B4320A0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777F5E86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6C5A20CE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Pen Strep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8A96EDA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15140-122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70E9050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100000777.100ml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4C33537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FDD450A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6AE641A" w14:textId="77777777" w:rsidR="00564F41" w:rsidRPr="00641841" w:rsidRDefault="00564F41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287F245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7947523E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402B1699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(23G, 31mm)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00ED202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639B7C2D" w14:textId="77777777" w:rsidR="00BF36FE" w:rsidRPr="00543466" w:rsidRDefault="00543466" w:rsidP="003352F7">
            <w:pPr>
              <w:jc w:val="center"/>
              <w:rPr>
                <w:lang w:val="en-GB"/>
              </w:rPr>
            </w:pPr>
            <w:ins w:id="2" w:author="Unknown" w:date="2010-03-11T16:17:00Z">
              <w:r w:rsidRPr="00543466">
                <w:t>100007046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EF7C84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CC18C6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ADF45DC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11EC992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</w:tcPr>
          <w:p w14:paraId="646629BD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3E5C2E6C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(21G, 50mm)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16DBB4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SYR6240</w:t>
            </w:r>
          </w:p>
        </w:tc>
        <w:tc>
          <w:tcPr>
            <w:tcW w:w="1970" w:type="dxa"/>
            <w:shd w:val="clear" w:color="auto" w:fill="auto"/>
            <w:noWrap/>
          </w:tcPr>
          <w:p w14:paraId="19B5742C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3" w:author="Unknown" w:date="2010-03-11T16:17:00Z">
              <w:r w:rsidRPr="00543466">
                <w:t>100007045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1368171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310B481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2E97448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4A843D25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</w:tcPr>
          <w:p w14:paraId="5527C798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</w:tcPr>
          <w:p w14:paraId="7220FF16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(25G, 25mm)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6E6EC45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SYR6247</w:t>
            </w:r>
          </w:p>
        </w:tc>
        <w:tc>
          <w:tcPr>
            <w:tcW w:w="1970" w:type="dxa"/>
            <w:shd w:val="clear" w:color="auto" w:fill="auto"/>
            <w:noWrap/>
          </w:tcPr>
          <w:p w14:paraId="140307E2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4" w:author="Unknown" w:date="2010-03-11T16:17:00Z">
              <w:r w:rsidRPr="00543466">
                <w:t>100007042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3522378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1279F8B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8204F05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257D53D3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</w:tcPr>
          <w:p w14:paraId="4E2A9579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</w:tcPr>
          <w:p w14:paraId="52B52569" w14:textId="77777777" w:rsidR="00BF36FE" w:rsidRPr="00641841" w:rsidRDefault="00BF36FE" w:rsidP="00BF36FE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Needles (26G</w:t>
            </w:r>
            <w:r w:rsidR="00F61725" w:rsidRPr="00641841">
              <w:rPr>
                <w:lang w:val="en-GB"/>
              </w:rPr>
              <w:t>, 9</w:t>
            </w:r>
            <w:r w:rsidRPr="00641841">
              <w:rPr>
                <w:lang w:val="en-GB"/>
              </w:rPr>
              <w:t>mm)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A6920EA" w14:textId="77777777" w:rsidR="00BF36FE" w:rsidRPr="00641841" w:rsidRDefault="00F61725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SYR6120</w:t>
            </w:r>
          </w:p>
        </w:tc>
        <w:tc>
          <w:tcPr>
            <w:tcW w:w="1970" w:type="dxa"/>
            <w:shd w:val="clear" w:color="auto" w:fill="auto"/>
            <w:noWrap/>
          </w:tcPr>
          <w:p w14:paraId="7E205678" w14:textId="77777777" w:rsidR="00BF36FE" w:rsidRPr="00543466" w:rsidRDefault="00543466" w:rsidP="00BF36FE">
            <w:pPr>
              <w:jc w:val="center"/>
              <w:rPr>
                <w:lang w:val="en-GB"/>
              </w:rPr>
            </w:pPr>
            <w:ins w:id="5" w:author="Unknown" w:date="2010-03-11T16:17:00Z">
              <w:r w:rsidRPr="00543466">
                <w:t>100007044</w:t>
              </w:r>
            </w:ins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9A232E7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E87A4C2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C85BF9" w14:textId="77777777" w:rsidR="00BF36FE" w:rsidRPr="00641841" w:rsidRDefault="00BF36FE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7476065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54057C8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718612D6" w14:textId="77777777" w:rsidR="00BF36FE" w:rsidRPr="00641841" w:rsidRDefault="00BF36FE" w:rsidP="00002986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96</w:t>
            </w:r>
            <w:r w:rsidR="00002986" w:rsidRPr="00641841">
              <w:rPr>
                <w:lang w:val="en-GB"/>
              </w:rPr>
              <w:t xml:space="preserve"> </w:t>
            </w:r>
            <w:r w:rsidRPr="00641841">
              <w:rPr>
                <w:lang w:val="en-GB"/>
              </w:rPr>
              <w:t>well HA Plates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F8DA1DD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163320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37877A85" w14:textId="77777777" w:rsidR="00BF36FE" w:rsidRPr="00641841" w:rsidRDefault="00BF36FE" w:rsidP="003352F7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A0000014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37414FC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755EB20" w14:textId="77777777" w:rsidR="00BF36FE" w:rsidRPr="00641841" w:rsidRDefault="00BF36FE" w:rsidP="003352F7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62A13D3" w14:textId="77777777" w:rsidR="00BF36FE" w:rsidRPr="00641841" w:rsidRDefault="00BF36FE" w:rsidP="003352F7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2E2D664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5849B4E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1EAD837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Cryovials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19A4B80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368632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174F0EF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A0000021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EFF078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8D0C8E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CB83C01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060EB05D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0347A70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6EE066C6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1D3BDF5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SLS5040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232B2C8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A573C2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ABCEEF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D2E58BA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ACBA131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7C909CA0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52D592D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non-sterile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66F57E3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GNT-1000- 960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588B7D20" w14:textId="77777777" w:rsidR="00BF36FE" w:rsidRPr="00641841" w:rsidRDefault="00BF36FE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A4C106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1E798A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298477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3B5E14DC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70F3DE7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56A988D0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200ul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0F285D4" w14:textId="77777777" w:rsidR="00BF36FE" w:rsidRPr="00641841" w:rsidRDefault="00BF36FE" w:rsidP="00D26AD7">
            <w:pPr>
              <w:ind w:left="720" w:hanging="720"/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TF-200-R-S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3304EFEE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A0000100.96PK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F75561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374F8B7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9765315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3F274367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235319A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460C24C9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1000ul sterile tips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AEC1C4B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TF-1000-R-S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2F064AF4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A0000005.100PK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F764716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791E5AB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24A052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BF36FE" w:rsidRPr="00641841" w14:paraId="7FAE7348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6051A98C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37E2459D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15ml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E956522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570086-1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4455C608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100004472.50PK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99B0456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B023281" w14:textId="77777777" w:rsidR="00BF36FE" w:rsidRPr="00641841" w:rsidRDefault="00BF36FE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5861D8" w14:textId="77777777" w:rsidR="00BF36FE" w:rsidRPr="00641841" w:rsidRDefault="00BF36FE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995845" w:rsidRPr="00641841" w14:paraId="307CB6B9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62898CDC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51EDCFED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Sterile 50ml tubes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B4EA88A" w14:textId="77777777" w:rsidR="00995845" w:rsidRPr="00641841" w:rsidRDefault="009D045D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BRS037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3A49020" w14:textId="77777777" w:rsidR="00995845" w:rsidRPr="00641841" w:rsidRDefault="00F8300A" w:rsidP="00A14804">
            <w:pPr>
              <w:jc w:val="center"/>
              <w:rPr>
                <w:lang w:val="en-GB"/>
              </w:rPr>
            </w:pPr>
            <w:bookmarkStart w:id="6" w:name="OLE_LINK5"/>
            <w:bookmarkStart w:id="7" w:name="OLE_LINK6"/>
            <w:r w:rsidRPr="00641841">
              <w:rPr>
                <w:lang w:val="en-GB"/>
              </w:rPr>
              <w:t>A0000002.25PK</w:t>
            </w:r>
            <w:bookmarkEnd w:id="6"/>
            <w:bookmarkEnd w:id="7"/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B39D4DE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A84028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5B233DE" w14:textId="77777777" w:rsidR="00995845" w:rsidRPr="00641841" w:rsidRDefault="00995845" w:rsidP="00984C9F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995845" w:rsidRPr="00641841" w14:paraId="26FBC58A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3B7AA056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6A65E7DE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27D2DAD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Z416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774E339D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A0000096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E1F1236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0A64FA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D0AFF8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23D61022" w14:textId="77777777" w:rsidR="00073365" w:rsidRPr="00641841" w:rsidRDefault="00073365" w:rsidP="0019000A">
      <w:pPr>
        <w:rPr>
          <w:b/>
          <w:lang w:val="en-GB"/>
        </w:rPr>
      </w:pPr>
    </w:p>
    <w:tbl>
      <w:tblPr>
        <w:tblW w:w="14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54"/>
        <w:gridCol w:w="2866"/>
        <w:gridCol w:w="2655"/>
        <w:gridCol w:w="1970"/>
        <w:gridCol w:w="1387"/>
        <w:gridCol w:w="1580"/>
        <w:gridCol w:w="1580"/>
      </w:tblGrid>
      <w:tr w:rsidR="00073365" w:rsidRPr="00641841" w14:paraId="18031891" w14:textId="77777777" w:rsidTr="00970CF9">
        <w:trPr>
          <w:trHeight w:val="170"/>
          <w:tblHeader/>
          <w:jc w:val="center"/>
        </w:trPr>
        <w:tc>
          <w:tcPr>
            <w:tcW w:w="2354" w:type="dxa"/>
            <w:vMerge w:val="restart"/>
            <w:shd w:val="clear" w:color="auto" w:fill="auto"/>
            <w:noWrap/>
            <w:vAlign w:val="center"/>
          </w:tcPr>
          <w:p w14:paraId="6635A963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Assay</w:t>
            </w:r>
          </w:p>
          <w:p w14:paraId="33B02E48" w14:textId="77777777" w:rsidR="00073365" w:rsidRPr="00641841" w:rsidRDefault="00323893" w:rsidP="00984C9F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&lt;&lt;00507</w:t>
            </w:r>
            <w:r w:rsidR="00D8783E">
              <w:rPr>
                <w:b/>
                <w:bCs/>
                <w:lang w:val="en-GB"/>
              </w:rPr>
              <w:t>1</w:t>
            </w:r>
            <w:r w:rsidR="00073365" w:rsidRPr="00641841">
              <w:rPr>
                <w:b/>
                <w:bCs/>
                <w:lang w:val="en-GB"/>
              </w:rPr>
              <w:t>&gt;&gt;GMP</w:t>
            </w:r>
          </w:p>
        </w:tc>
        <w:tc>
          <w:tcPr>
            <w:tcW w:w="2866" w:type="dxa"/>
            <w:vMerge w:val="restart"/>
            <w:shd w:val="clear" w:color="auto" w:fill="auto"/>
            <w:noWrap/>
            <w:vAlign w:val="bottom"/>
          </w:tcPr>
          <w:p w14:paraId="08EC488A" w14:textId="77777777" w:rsidR="00073365" w:rsidRPr="00641841" w:rsidRDefault="00970CF9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</w:t>
            </w:r>
            <w:r>
              <w:rPr>
                <w:b/>
                <w:sz w:val="22"/>
                <w:szCs w:val="22"/>
                <w:lang w:val="en-GB"/>
              </w:rPr>
              <w:t>ing Mice, Adult Mice</w:t>
            </w:r>
            <w:r w:rsidRPr="00641841">
              <w:rPr>
                <w:b/>
                <w:sz w:val="22"/>
                <w:szCs w:val="22"/>
                <w:lang w:val="en-GB"/>
              </w:rPr>
              <w:t xml:space="preserve"> and Embryonated Eggs</w:t>
            </w:r>
            <w:r>
              <w:rPr>
                <w:b/>
                <w:sz w:val="22"/>
                <w:szCs w:val="22"/>
                <w:lang w:val="en-GB"/>
              </w:rPr>
              <w:t xml:space="preserve"> in Accordance with CBER Draft Guidance (Sept 2006)</w:t>
            </w:r>
            <w:r w:rsidRPr="00641841">
              <w:rPr>
                <w:b/>
                <w:sz w:val="22"/>
                <w:szCs w:val="22"/>
                <w:lang w:val="en-GB"/>
              </w:rPr>
              <w:t>.</w:t>
            </w:r>
          </w:p>
        </w:tc>
        <w:tc>
          <w:tcPr>
            <w:tcW w:w="9172" w:type="dxa"/>
            <w:gridSpan w:val="5"/>
            <w:shd w:val="clear" w:color="auto" w:fill="FFFF00"/>
            <w:noWrap/>
            <w:vAlign w:val="bottom"/>
          </w:tcPr>
          <w:p w14:paraId="6BA79B7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073365" w:rsidRPr="00641841" w14:paraId="200A0E4D" w14:textId="77777777" w:rsidTr="00970CF9">
        <w:trPr>
          <w:trHeight w:val="170"/>
          <w:tblHeader/>
          <w:jc w:val="center"/>
        </w:trPr>
        <w:tc>
          <w:tcPr>
            <w:tcW w:w="2354" w:type="dxa"/>
            <w:vMerge/>
            <w:shd w:val="clear" w:color="auto" w:fill="auto"/>
            <w:noWrap/>
            <w:vAlign w:val="bottom"/>
          </w:tcPr>
          <w:p w14:paraId="49D23656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866" w:type="dxa"/>
            <w:vMerge/>
            <w:shd w:val="clear" w:color="auto" w:fill="auto"/>
            <w:vAlign w:val="bottom"/>
          </w:tcPr>
          <w:p w14:paraId="207B5BE8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3781A4E1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970" w:type="dxa"/>
            <w:vMerge w:val="restart"/>
            <w:shd w:val="clear" w:color="auto" w:fill="FFFF00"/>
            <w:vAlign w:val="bottom"/>
          </w:tcPr>
          <w:p w14:paraId="039F1E2A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0A54DD3F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4B85EE6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601D936A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69AD3F11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36596F27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073365" w:rsidRPr="00641841" w14:paraId="5142E99D" w14:textId="77777777" w:rsidTr="00970CF9">
        <w:trPr>
          <w:trHeight w:val="170"/>
          <w:tblHeader/>
          <w:jc w:val="center"/>
        </w:trPr>
        <w:tc>
          <w:tcPr>
            <w:tcW w:w="2354" w:type="dxa"/>
            <w:shd w:val="clear" w:color="auto" w:fill="FFFF00"/>
            <w:noWrap/>
            <w:vAlign w:val="bottom"/>
          </w:tcPr>
          <w:p w14:paraId="3CD35F5D" w14:textId="77777777" w:rsidR="00073365" w:rsidRPr="00641841" w:rsidRDefault="00073365" w:rsidP="00984C9F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Material type</w:t>
            </w:r>
          </w:p>
        </w:tc>
        <w:tc>
          <w:tcPr>
            <w:tcW w:w="2866" w:type="dxa"/>
            <w:shd w:val="clear" w:color="auto" w:fill="FFFF00"/>
            <w:noWrap/>
            <w:vAlign w:val="bottom"/>
          </w:tcPr>
          <w:p w14:paraId="13FE3FE4" w14:textId="77777777" w:rsidR="00073365" w:rsidRPr="00641841" w:rsidRDefault="00073365" w:rsidP="00984C9F">
            <w:pPr>
              <w:jc w:val="center"/>
              <w:rPr>
                <w:b/>
                <w:lang w:val="en-GB"/>
              </w:rPr>
            </w:pPr>
            <w:r w:rsidRPr="00641841">
              <w:rPr>
                <w:b/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1BE5BDC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</w:p>
        </w:tc>
        <w:tc>
          <w:tcPr>
            <w:tcW w:w="1970" w:type="dxa"/>
            <w:vMerge/>
            <w:shd w:val="clear" w:color="auto" w:fill="FFFF00"/>
            <w:noWrap/>
            <w:vAlign w:val="bottom"/>
          </w:tcPr>
          <w:p w14:paraId="57AE851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5D347841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40F63898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40E5F709" w14:textId="77777777" w:rsidR="00073365" w:rsidRPr="00641841" w:rsidRDefault="00073365" w:rsidP="00984C9F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073365" w:rsidRPr="00641841" w14:paraId="36714499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0F09019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Erythrocyte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678F5B6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Guinea Pig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1B2F5FC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PB030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49937D6B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100006039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A3F468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88216B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AE4A9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4BEB78A6" w14:textId="77777777" w:rsidTr="00970CF9">
        <w:trPr>
          <w:trHeight w:val="340"/>
          <w:tblHeader/>
          <w:jc w:val="center"/>
        </w:trPr>
        <w:tc>
          <w:tcPr>
            <w:tcW w:w="2354" w:type="dxa"/>
            <w:shd w:val="clear" w:color="auto" w:fill="auto"/>
            <w:noWrap/>
            <w:vAlign w:val="center"/>
          </w:tcPr>
          <w:p w14:paraId="32617A1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bookmarkStart w:id="8" w:name="_Hlk255481995"/>
            <w:r w:rsidRPr="00641841">
              <w:rPr>
                <w:lang w:val="en-GB"/>
              </w:rPr>
              <w:t>Erythrocyte</w:t>
            </w:r>
          </w:p>
        </w:tc>
        <w:tc>
          <w:tcPr>
            <w:tcW w:w="2866" w:type="dxa"/>
            <w:shd w:val="clear" w:color="auto" w:fill="auto"/>
            <w:noWrap/>
            <w:vAlign w:val="center"/>
          </w:tcPr>
          <w:p w14:paraId="6094F23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Chicken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D1DBEA3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FB010</w:t>
            </w:r>
          </w:p>
        </w:tc>
        <w:tc>
          <w:tcPr>
            <w:tcW w:w="1970" w:type="dxa"/>
            <w:shd w:val="clear" w:color="auto" w:fill="auto"/>
            <w:noWrap/>
            <w:vAlign w:val="center"/>
          </w:tcPr>
          <w:p w14:paraId="0927611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100006040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6C3613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075D3A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46530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bookmarkEnd w:id="8"/>
      <w:tr w:rsidR="00073365" w:rsidRPr="00641841" w14:paraId="758A0A5D" w14:textId="77777777" w:rsidTr="00970CF9">
        <w:trPr>
          <w:trHeight w:val="340"/>
          <w:tblHeader/>
          <w:jc w:val="center"/>
        </w:trPr>
        <w:tc>
          <w:tcPr>
            <w:tcW w:w="2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3805AF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E2F57D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Paper Shaving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94A2C06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B/PS10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D87B64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100005055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A678773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0C4043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E2B01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29EAA078" w14:textId="77777777" w:rsidTr="00970CF9">
        <w:trPr>
          <w:trHeight w:val="340"/>
          <w:tblHeader/>
          <w:jc w:val="center"/>
        </w:trPr>
        <w:tc>
          <w:tcPr>
            <w:tcW w:w="2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BBC91D6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C33A8E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Rodent Diet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4E4019D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D/811002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A1E870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100005057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02EEAB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2EF39C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E889C8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6C345747" w14:textId="77777777" w:rsidTr="00970CF9">
        <w:trPr>
          <w:trHeight w:val="340"/>
          <w:tblHeader/>
          <w:jc w:val="center"/>
        </w:trPr>
        <w:tc>
          <w:tcPr>
            <w:tcW w:w="2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91AEDD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9242210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Mouse Tunnels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A3B6D12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E/TUNSM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4D41A49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100005058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8015F0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7A84B3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5A607B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60054202" w14:textId="77777777" w:rsidTr="00970CF9">
        <w:trPr>
          <w:trHeight w:val="340"/>
          <w:tblHeader/>
          <w:jc w:val="center"/>
        </w:trPr>
        <w:tc>
          <w:tcPr>
            <w:tcW w:w="2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F051DBA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25247C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Small Chew Sticks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997E81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E/ABI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096FE9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100005061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BB1DDFD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19E2BEC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07BDB2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  <w:tr w:rsidR="00073365" w:rsidRPr="00641841" w14:paraId="55DD34B1" w14:textId="77777777" w:rsidTr="00970CF9">
        <w:trPr>
          <w:trHeight w:val="340"/>
          <w:tblHeader/>
          <w:jc w:val="center"/>
        </w:trPr>
        <w:tc>
          <w:tcPr>
            <w:tcW w:w="2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4C2399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A284127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G6 Bedding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5585334" w14:textId="77777777" w:rsidR="00073365" w:rsidRPr="00641841" w:rsidRDefault="00073365" w:rsidP="00984C9F">
            <w:pPr>
              <w:jc w:val="center"/>
              <w:rPr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B/GR6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87CCA28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100005063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6643951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DF7E1FE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9A5B9FF" w14:textId="77777777" w:rsidR="00073365" w:rsidRPr="00641841" w:rsidRDefault="0007336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</w:tr>
    </w:tbl>
    <w:p w14:paraId="223B47F7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57448427" w14:textId="77777777" w:rsidR="00A60143" w:rsidRPr="00531715" w:rsidRDefault="00A60143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Pr="00531715">
        <w:rPr>
          <w:sz w:val="22"/>
          <w:szCs w:val="22"/>
          <w:lang w:val="en-GB"/>
        </w:rPr>
        <w:t xml:space="preserve">No release specification </w:t>
      </w:r>
      <w:r w:rsidR="00F10BB9" w:rsidRPr="00531715">
        <w:rPr>
          <w:sz w:val="22"/>
          <w:szCs w:val="22"/>
          <w:lang w:val="en-GB"/>
        </w:rPr>
        <w:t xml:space="preserve">is </w:t>
      </w:r>
      <w:r w:rsidRPr="00531715">
        <w:rPr>
          <w:sz w:val="22"/>
          <w:szCs w:val="22"/>
          <w:lang w:val="en-GB"/>
        </w:rPr>
        <w:t xml:space="preserve">applied as </w:t>
      </w:r>
      <w:r w:rsidR="00F10BB9" w:rsidRPr="00531715">
        <w:rPr>
          <w:sz w:val="22"/>
          <w:szCs w:val="22"/>
          <w:lang w:val="en-GB"/>
        </w:rPr>
        <w:t xml:space="preserve">the </w:t>
      </w:r>
      <w:r w:rsidRPr="00531715">
        <w:rPr>
          <w:sz w:val="22"/>
          <w:szCs w:val="22"/>
          <w:lang w:val="en-GB"/>
        </w:rPr>
        <w:t xml:space="preserve">materials are </w:t>
      </w:r>
      <w:r w:rsidR="00F10BB9" w:rsidRPr="00531715">
        <w:rPr>
          <w:sz w:val="22"/>
          <w:szCs w:val="22"/>
          <w:lang w:val="en-GB"/>
        </w:rPr>
        <w:t>not considered to have a significant direct impact on the performance of the assay</w:t>
      </w:r>
      <w:r w:rsidRPr="00531715">
        <w:rPr>
          <w:sz w:val="22"/>
          <w:szCs w:val="22"/>
          <w:lang w:val="en-GB"/>
        </w:rPr>
        <w:t xml:space="preserve"> but </w:t>
      </w:r>
      <w:r w:rsidR="00F10BB9" w:rsidRPr="00531715">
        <w:rPr>
          <w:sz w:val="22"/>
          <w:szCs w:val="22"/>
          <w:lang w:val="en-GB"/>
        </w:rPr>
        <w:t xml:space="preserve">the materials </w:t>
      </w:r>
      <w:r w:rsidRPr="00531715">
        <w:rPr>
          <w:sz w:val="22"/>
          <w:szCs w:val="22"/>
          <w:lang w:val="en-GB"/>
        </w:rPr>
        <w:t>are inventory controlled via Oracle</w:t>
      </w:r>
      <w:r w:rsidR="00F10BB9" w:rsidRPr="00531715">
        <w:rPr>
          <w:sz w:val="22"/>
          <w:szCs w:val="22"/>
          <w:lang w:val="en-GB"/>
        </w:rPr>
        <w:t>.</w:t>
      </w:r>
    </w:p>
    <w:p w14:paraId="7A8EB98F" w14:textId="77777777" w:rsidR="00A60143" w:rsidRPr="00531715" w:rsidRDefault="00A60143" w:rsidP="0019000A">
      <w:pPr>
        <w:rPr>
          <w:b/>
          <w:sz w:val="22"/>
          <w:szCs w:val="22"/>
          <w:lang w:val="en-GB"/>
        </w:rPr>
      </w:pPr>
    </w:p>
    <w:p w14:paraId="5071AAA5" w14:textId="77777777" w:rsidR="00FE274E" w:rsidRPr="00641841" w:rsidRDefault="00FE274E" w:rsidP="0019000A">
      <w:pPr>
        <w:rPr>
          <w:b/>
          <w:lang w:val="en-GB"/>
        </w:rPr>
      </w:pPr>
      <w:r w:rsidRPr="00641841">
        <w:rPr>
          <w:b/>
          <w:lang w:val="en-GB"/>
        </w:rPr>
        <w:br w:type="page"/>
      </w:r>
    </w:p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72"/>
        <w:gridCol w:w="2748"/>
        <w:gridCol w:w="2655"/>
        <w:gridCol w:w="1845"/>
        <w:gridCol w:w="1387"/>
        <w:gridCol w:w="1580"/>
        <w:gridCol w:w="1580"/>
      </w:tblGrid>
      <w:tr w:rsidR="00FE274E" w:rsidRPr="00641841" w14:paraId="64787DFE" w14:textId="77777777" w:rsidTr="00970CF9">
        <w:trPr>
          <w:trHeight w:val="170"/>
          <w:tblHeader/>
          <w:jc w:val="center"/>
        </w:trPr>
        <w:tc>
          <w:tcPr>
            <w:tcW w:w="2472" w:type="dxa"/>
            <w:vMerge w:val="restart"/>
            <w:shd w:val="clear" w:color="auto" w:fill="auto"/>
            <w:noWrap/>
            <w:vAlign w:val="bottom"/>
          </w:tcPr>
          <w:p w14:paraId="33AC53FC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Assay</w:t>
            </w:r>
          </w:p>
          <w:p w14:paraId="751EAE6E" w14:textId="77777777" w:rsidR="00FE274E" w:rsidRPr="00641841" w:rsidRDefault="00323893" w:rsidP="007A32F0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&lt;&lt;00507</w:t>
            </w:r>
            <w:r w:rsidR="00D8783E">
              <w:rPr>
                <w:b/>
                <w:bCs/>
                <w:lang w:val="en-GB"/>
              </w:rPr>
              <w:t>1</w:t>
            </w:r>
            <w:r w:rsidR="00FE274E" w:rsidRPr="00641841">
              <w:rPr>
                <w:b/>
                <w:bCs/>
                <w:lang w:val="en-GB"/>
              </w:rPr>
              <w:t>&gt;&gt;GMP</w:t>
            </w:r>
          </w:p>
        </w:tc>
        <w:tc>
          <w:tcPr>
            <w:tcW w:w="2748" w:type="dxa"/>
            <w:vMerge w:val="restart"/>
            <w:shd w:val="clear" w:color="auto" w:fill="auto"/>
            <w:noWrap/>
            <w:vAlign w:val="bottom"/>
          </w:tcPr>
          <w:p w14:paraId="3516A188" w14:textId="77777777" w:rsidR="00FE274E" w:rsidRPr="00641841" w:rsidRDefault="00970CF9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sz w:val="22"/>
                <w:szCs w:val="22"/>
                <w:lang w:val="en-GB"/>
              </w:rPr>
              <w:t>Test for the Presence of Inapparent Viruses Using Suckl</w:t>
            </w:r>
            <w:r>
              <w:rPr>
                <w:b/>
                <w:sz w:val="22"/>
                <w:szCs w:val="22"/>
                <w:lang w:val="en-GB"/>
              </w:rPr>
              <w:t>ing Mice, Adult Mice</w:t>
            </w:r>
            <w:r w:rsidRPr="00641841">
              <w:rPr>
                <w:b/>
                <w:sz w:val="22"/>
                <w:szCs w:val="22"/>
                <w:lang w:val="en-GB"/>
              </w:rPr>
              <w:t xml:space="preserve"> and Embryonated Eggs</w:t>
            </w:r>
            <w:r>
              <w:rPr>
                <w:b/>
                <w:sz w:val="22"/>
                <w:szCs w:val="22"/>
                <w:lang w:val="en-GB"/>
              </w:rPr>
              <w:t xml:space="preserve"> in Accordance with CBER Draft Guidance (Sept 2006)</w:t>
            </w:r>
            <w:r w:rsidRPr="00641841">
              <w:rPr>
                <w:b/>
                <w:sz w:val="22"/>
                <w:szCs w:val="22"/>
                <w:lang w:val="en-GB"/>
              </w:rPr>
              <w:t>.</w:t>
            </w:r>
          </w:p>
        </w:tc>
        <w:tc>
          <w:tcPr>
            <w:tcW w:w="9047" w:type="dxa"/>
            <w:gridSpan w:val="5"/>
            <w:shd w:val="clear" w:color="auto" w:fill="FFFF00"/>
            <w:noWrap/>
            <w:vAlign w:val="bottom"/>
          </w:tcPr>
          <w:p w14:paraId="403FA3B7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</w:tr>
      <w:tr w:rsidR="00FE274E" w:rsidRPr="00641841" w14:paraId="6EA1025E" w14:textId="77777777" w:rsidTr="00970CF9">
        <w:trPr>
          <w:trHeight w:val="170"/>
          <w:tblHeader/>
          <w:jc w:val="center"/>
        </w:trPr>
        <w:tc>
          <w:tcPr>
            <w:tcW w:w="2472" w:type="dxa"/>
            <w:vMerge/>
            <w:shd w:val="clear" w:color="auto" w:fill="auto"/>
            <w:noWrap/>
            <w:vAlign w:val="bottom"/>
          </w:tcPr>
          <w:p w14:paraId="7D86634B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748" w:type="dxa"/>
            <w:vMerge/>
            <w:shd w:val="clear" w:color="auto" w:fill="auto"/>
            <w:vAlign w:val="bottom"/>
          </w:tcPr>
          <w:p w14:paraId="279C3546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2EB4902E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bottom"/>
          </w:tcPr>
          <w:p w14:paraId="600BEEB4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44D15FDC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Inventory 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2F57470D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Release</w:t>
            </w:r>
          </w:p>
          <w:p w14:paraId="424D862E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33215EFD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In House/ secondary</w:t>
            </w:r>
          </w:p>
          <w:p w14:paraId="2245E64E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BOM</w:t>
            </w:r>
          </w:p>
        </w:tc>
      </w:tr>
      <w:tr w:rsidR="00FE274E" w:rsidRPr="00641841" w14:paraId="11E179B7" w14:textId="77777777" w:rsidTr="00970CF9">
        <w:trPr>
          <w:trHeight w:val="170"/>
          <w:tblHeader/>
          <w:jc w:val="center"/>
        </w:trPr>
        <w:tc>
          <w:tcPr>
            <w:tcW w:w="2472" w:type="dxa"/>
            <w:shd w:val="clear" w:color="auto" w:fill="FFFF00"/>
            <w:noWrap/>
            <w:vAlign w:val="bottom"/>
          </w:tcPr>
          <w:p w14:paraId="31E4CDA8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Material type</w:t>
            </w:r>
          </w:p>
        </w:tc>
        <w:tc>
          <w:tcPr>
            <w:tcW w:w="2748" w:type="dxa"/>
            <w:shd w:val="clear" w:color="auto" w:fill="FFFF00"/>
            <w:noWrap/>
            <w:vAlign w:val="bottom"/>
          </w:tcPr>
          <w:p w14:paraId="31B26319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23909159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845" w:type="dxa"/>
            <w:vMerge/>
            <w:shd w:val="clear" w:color="auto" w:fill="FFFF00"/>
            <w:noWrap/>
            <w:vAlign w:val="bottom"/>
          </w:tcPr>
          <w:p w14:paraId="7C24BFF2" w14:textId="77777777" w:rsidR="00FE274E" w:rsidRPr="00641841" w:rsidRDefault="00FE274E" w:rsidP="007A32F0">
            <w:pPr>
              <w:jc w:val="center"/>
              <w:rPr>
                <w:lang w:val="en-GB"/>
              </w:rPr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28E4A518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669E5F0F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64B1BE61" w14:textId="77777777" w:rsidR="00FE274E" w:rsidRPr="00641841" w:rsidRDefault="00FE274E" w:rsidP="007A32F0">
            <w:pPr>
              <w:jc w:val="center"/>
              <w:rPr>
                <w:b/>
                <w:bCs/>
                <w:lang w:val="en-GB"/>
              </w:rPr>
            </w:pPr>
            <w:r w:rsidRPr="00641841">
              <w:rPr>
                <w:b/>
                <w:bCs/>
                <w:lang w:val="en-GB"/>
              </w:rPr>
              <w:t>Y/N</w:t>
            </w:r>
          </w:p>
        </w:tc>
      </w:tr>
      <w:tr w:rsidR="00030414" w:rsidRPr="00641841" w14:paraId="71FA011E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</w:tcPr>
          <w:p w14:paraId="1207193B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355FA54E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Adult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1557602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69CE7F2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C7AF1C0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992D7D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672ECFA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030414" w:rsidRPr="00641841" w14:paraId="4CDCF5B7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</w:tcPr>
          <w:p w14:paraId="1F09D4FC" w14:textId="77777777" w:rsidR="00030414" w:rsidRPr="00641841" w:rsidRDefault="0003041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573C8F67" w14:textId="77777777" w:rsidR="00030414" w:rsidRPr="00641841" w:rsidRDefault="00030414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Suckling Mice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95643AD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spacing w:val="-2"/>
                <w:lang w:val="en-GB"/>
              </w:rPr>
              <w:t>SPF, strain CD1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D6F14D9" w14:textId="77777777" w:rsidR="00030414" w:rsidRPr="00641841" w:rsidRDefault="00030414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97F89DE" w14:textId="77777777" w:rsidR="00030414" w:rsidRPr="00641841" w:rsidRDefault="00030414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60143" w:rsidRPr="00641841">
              <w:rPr>
                <w:vertAlign w:val="superscript"/>
                <w:lang w:val="en-GB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CD8FCF7" w14:textId="77777777" w:rsidR="00030414" w:rsidRPr="00641841" w:rsidRDefault="00F10BB9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6D5830" w14:textId="77777777" w:rsidR="00030414" w:rsidRPr="00641841" w:rsidRDefault="0003041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42CE42AC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  <w:vAlign w:val="center"/>
          </w:tcPr>
          <w:p w14:paraId="53CB43DF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Raw Material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37F7AC69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 xml:space="preserve">Tap Water </w:t>
            </w:r>
            <w:r w:rsidR="00A60143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39E0F4A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1BD46E0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554D3AB" w14:textId="77777777" w:rsidR="00995845" w:rsidRPr="00641841" w:rsidRDefault="008759A8" w:rsidP="008759A8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2492E3A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8759A8" w:rsidRPr="00641841">
              <w:rPr>
                <w:vertAlign w:val="superscript"/>
                <w:lang w:val="en-GB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7F1826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</w:p>
        </w:tc>
      </w:tr>
      <w:tr w:rsidR="00995845" w:rsidRPr="00641841" w14:paraId="09AE7E33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  <w:vAlign w:val="center"/>
          </w:tcPr>
          <w:p w14:paraId="7DE09B4B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2CB29225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1%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99D5FB2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56D09BB" w14:textId="77777777" w:rsidR="00995845" w:rsidRPr="00641841" w:rsidRDefault="00995845" w:rsidP="00984C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31B0B26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F877DD4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BF323BB" w14:textId="77777777" w:rsidR="00995845" w:rsidRPr="00641841" w:rsidRDefault="00995845" w:rsidP="00984C9F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PRP 008.02</w:t>
            </w:r>
          </w:p>
        </w:tc>
      </w:tr>
      <w:tr w:rsidR="00995845" w:rsidRPr="00641841" w14:paraId="01DE3944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  <w:vAlign w:val="center"/>
          </w:tcPr>
          <w:p w14:paraId="062C2606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Supplemented Media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66BB7032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DMEM P/S 2%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FCC1AF6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4331F52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8453900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2A86EEB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B416DE" w14:textId="77777777" w:rsidR="00995845" w:rsidRPr="00641841" w:rsidRDefault="00995845" w:rsidP="007A32F0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PRP 006.03</w:t>
            </w:r>
          </w:p>
        </w:tc>
      </w:tr>
      <w:tr w:rsidR="00995845" w:rsidRPr="00641841" w14:paraId="39B63AE7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  <w:vAlign w:val="center"/>
          </w:tcPr>
          <w:p w14:paraId="4547877F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6425E9E7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Human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D8B40CD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241B1F2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D54509B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6A50CED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4ED9692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10A79E79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  <w:vAlign w:val="center"/>
          </w:tcPr>
          <w:p w14:paraId="1EFE7DEC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24317D95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Guinea Pig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9AB9579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691FC5A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98AE7C8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0EAAA64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59783CA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995845" w:rsidRPr="00641841" w14:paraId="05A588C5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  <w:vAlign w:val="center"/>
          </w:tcPr>
          <w:p w14:paraId="09774361" w14:textId="77777777" w:rsidR="00995845" w:rsidRPr="00641841" w:rsidRDefault="00995845" w:rsidP="007A32F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41841">
              <w:rPr>
                <w:lang w:val="en-GB"/>
              </w:rPr>
              <w:t>In-House Reagent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3F60954A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0.5% Chicken Blood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74C026F" w14:textId="77777777" w:rsidR="00995845" w:rsidRPr="00641841" w:rsidRDefault="00995845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N/A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A065243" w14:textId="77777777" w:rsidR="00995845" w:rsidRPr="00641841" w:rsidRDefault="00995845" w:rsidP="00A148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F8EAA96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F32F297" w14:textId="77777777" w:rsidR="00995845" w:rsidRPr="00641841" w:rsidRDefault="00995845" w:rsidP="00A1480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N</w:t>
            </w:r>
            <w:r w:rsidR="00A07D25" w:rsidRPr="00641841">
              <w:rPr>
                <w:vertAlign w:val="superscript"/>
                <w:lang w:val="en-GB"/>
              </w:rPr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916A3E" w14:textId="77777777" w:rsidR="00995845" w:rsidRPr="00641841" w:rsidRDefault="00995845" w:rsidP="00A14804">
            <w:pPr>
              <w:jc w:val="center"/>
              <w:rPr>
                <w:highlight w:val="yellow"/>
                <w:lang w:val="en-GB"/>
              </w:rPr>
            </w:pPr>
            <w:r w:rsidRPr="00641841">
              <w:rPr>
                <w:lang w:val="en-GB"/>
              </w:rPr>
              <w:t>KPBT7061</w:t>
            </w:r>
          </w:p>
        </w:tc>
      </w:tr>
      <w:tr w:rsidR="00F244B4" w:rsidRPr="00641841" w14:paraId="41954AD8" w14:textId="77777777" w:rsidTr="00970CF9">
        <w:trPr>
          <w:trHeight w:val="340"/>
          <w:tblHeader/>
          <w:jc w:val="center"/>
        </w:trPr>
        <w:tc>
          <w:tcPr>
            <w:tcW w:w="2472" w:type="dxa"/>
            <w:shd w:val="clear" w:color="auto" w:fill="auto"/>
            <w:noWrap/>
            <w:vAlign w:val="center"/>
          </w:tcPr>
          <w:p w14:paraId="3A7CA28B" w14:textId="77777777" w:rsidR="00F244B4" w:rsidRPr="00641841" w:rsidRDefault="00F244B4" w:rsidP="000304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Positive control</w:t>
            </w:r>
          </w:p>
        </w:tc>
        <w:tc>
          <w:tcPr>
            <w:tcW w:w="2748" w:type="dxa"/>
            <w:shd w:val="clear" w:color="auto" w:fill="auto"/>
            <w:noWrap/>
            <w:vAlign w:val="center"/>
          </w:tcPr>
          <w:p w14:paraId="5A747215" w14:textId="77777777" w:rsidR="00F244B4" w:rsidRPr="00641841" w:rsidRDefault="00F244B4" w:rsidP="00F244B4">
            <w:pPr>
              <w:jc w:val="center"/>
              <w:rPr>
                <w:i/>
                <w:color w:val="000000"/>
                <w:lang w:val="en-GB"/>
              </w:rPr>
            </w:pPr>
            <w:r w:rsidRPr="00641841">
              <w:rPr>
                <w:color w:val="000000"/>
                <w:lang w:val="en-GB"/>
              </w:rPr>
              <w:t>Allantoic fluids from eggs inoculated with</w:t>
            </w:r>
            <w:r w:rsidRPr="00641841">
              <w:rPr>
                <w:i/>
                <w:color w:val="000000"/>
                <w:lang w:val="en-GB"/>
              </w:rPr>
              <w:t xml:space="preserve"> Influenza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A</w:t>
            </w:r>
            <w:r w:rsidRPr="00641841">
              <w:rPr>
                <w:color w:val="000000"/>
                <w:lang w:val="en-GB"/>
              </w:rPr>
              <w:t xml:space="preserve"> </w:t>
            </w:r>
            <w:r w:rsidRPr="00641841">
              <w:rPr>
                <w:i/>
                <w:color w:val="000000"/>
                <w:lang w:val="en-GB"/>
              </w:rPr>
              <w:t>virus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0496353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color w:val="000000"/>
                <w:lang w:val="en-GB"/>
              </w:rPr>
              <w:t>VR-1469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A743CDE" w14:textId="77777777" w:rsidR="00F244B4" w:rsidRPr="00641841" w:rsidRDefault="00F244B4" w:rsidP="007A32F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641841">
              <w:rPr>
                <w:rFonts w:ascii="Arial" w:hAnsi="Arial" w:cs="Arial"/>
                <w:sz w:val="20"/>
                <w:szCs w:val="20"/>
                <w:lang w:val="en-GB"/>
              </w:rPr>
              <w:t>100002004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850090F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1785A50" w14:textId="77777777" w:rsidR="00F244B4" w:rsidRPr="00641841" w:rsidRDefault="00F244B4" w:rsidP="00552D14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12DB569" w14:textId="77777777" w:rsidR="00F244B4" w:rsidRPr="00641841" w:rsidRDefault="00F244B4" w:rsidP="007A32F0">
            <w:pPr>
              <w:jc w:val="center"/>
              <w:rPr>
                <w:lang w:val="en-GB"/>
              </w:rPr>
            </w:pPr>
            <w:r w:rsidRPr="00641841">
              <w:rPr>
                <w:lang w:val="en-GB"/>
              </w:rPr>
              <w:t>Y</w:t>
            </w:r>
          </w:p>
        </w:tc>
      </w:tr>
    </w:tbl>
    <w:p w14:paraId="1765282C" w14:textId="77777777" w:rsidR="00FE274E" w:rsidRPr="00641841" w:rsidRDefault="00FE274E" w:rsidP="0019000A">
      <w:pPr>
        <w:rPr>
          <w:b/>
          <w:lang w:val="en-GB"/>
        </w:rPr>
      </w:pPr>
    </w:p>
    <w:p w14:paraId="1EC2E273" w14:textId="77777777" w:rsidR="00A60143" w:rsidRPr="00531715" w:rsidRDefault="00073365" w:rsidP="00A60143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1 </w:t>
      </w:r>
      <w:r w:rsidR="00A60143" w:rsidRPr="00531715">
        <w:rPr>
          <w:sz w:val="22"/>
          <w:szCs w:val="22"/>
          <w:lang w:val="en-GB"/>
        </w:rPr>
        <w:t xml:space="preserve">No inventory control </w:t>
      </w:r>
      <w:r w:rsidR="00531715" w:rsidRPr="00531715">
        <w:rPr>
          <w:sz w:val="22"/>
          <w:szCs w:val="22"/>
          <w:lang w:val="en-GB"/>
        </w:rPr>
        <w:t xml:space="preserve">is </w:t>
      </w:r>
      <w:r w:rsidR="00A60143" w:rsidRPr="00531715">
        <w:rPr>
          <w:sz w:val="22"/>
          <w:szCs w:val="22"/>
          <w:lang w:val="en-GB"/>
        </w:rPr>
        <w:t>applied as this is not pra</w:t>
      </w:r>
      <w:r w:rsidR="00641841" w:rsidRPr="00531715">
        <w:rPr>
          <w:sz w:val="22"/>
          <w:szCs w:val="22"/>
          <w:lang w:val="en-GB"/>
        </w:rPr>
        <w:t>ctical.</w:t>
      </w:r>
      <w:r w:rsidR="00A07D25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Animals </w:t>
      </w:r>
      <w:r w:rsidR="00A60143" w:rsidRPr="00531715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received and acclimatised as outlined in SOP KPBT7022. </w:t>
      </w:r>
      <w:r w:rsidR="00531715" w:rsidRPr="00531715">
        <w:rPr>
          <w:sz w:val="22"/>
          <w:szCs w:val="22"/>
          <w:lang w:val="en-GB"/>
        </w:rPr>
        <w:t>Animals are received f</w:t>
      </w:r>
      <w:r w:rsidR="00641841" w:rsidRPr="00531715">
        <w:rPr>
          <w:sz w:val="22"/>
          <w:szCs w:val="22"/>
          <w:lang w:val="en-GB"/>
        </w:rPr>
        <w:t>r</w:t>
      </w:r>
      <w:r w:rsidR="00531715" w:rsidRPr="00531715">
        <w:rPr>
          <w:sz w:val="22"/>
          <w:szCs w:val="22"/>
          <w:lang w:val="en-GB"/>
        </w:rPr>
        <w:t>o</w:t>
      </w:r>
      <w:r w:rsidR="00641841" w:rsidRPr="00531715">
        <w:rPr>
          <w:sz w:val="22"/>
          <w:szCs w:val="22"/>
          <w:lang w:val="en-GB"/>
        </w:rPr>
        <w:t xml:space="preserve">m approved suppliers into a designated animal receiving room, given a visual health check and all relevant Health </w:t>
      </w:r>
      <w:r w:rsidR="00531715" w:rsidRPr="00531715">
        <w:rPr>
          <w:sz w:val="22"/>
          <w:szCs w:val="22"/>
          <w:lang w:val="en-GB"/>
        </w:rPr>
        <w:t>Certificates</w:t>
      </w:r>
      <w:r w:rsidR="00641841" w:rsidRPr="00531715">
        <w:rPr>
          <w:sz w:val="22"/>
          <w:szCs w:val="22"/>
          <w:lang w:val="en-GB"/>
        </w:rPr>
        <w:t xml:space="preserve"> </w:t>
      </w:r>
      <w:r w:rsidR="00405B86">
        <w:rPr>
          <w:sz w:val="22"/>
          <w:szCs w:val="22"/>
          <w:lang w:val="en-GB"/>
        </w:rPr>
        <w:t xml:space="preserve">are </w:t>
      </w:r>
      <w:r w:rsidR="00641841" w:rsidRPr="00531715">
        <w:rPr>
          <w:sz w:val="22"/>
          <w:szCs w:val="22"/>
          <w:lang w:val="en-GB"/>
        </w:rPr>
        <w:t xml:space="preserve">checked. Animals are then placed </w:t>
      </w:r>
      <w:r w:rsidR="00531715" w:rsidRPr="00531715">
        <w:rPr>
          <w:sz w:val="22"/>
          <w:szCs w:val="22"/>
          <w:lang w:val="en-GB"/>
        </w:rPr>
        <w:t xml:space="preserve">in filtered cages, labelled with the relevant batch details etc., and are given at least 24 hours acclimatisation prior to use </w:t>
      </w:r>
      <w:r w:rsidR="00405B86">
        <w:rPr>
          <w:sz w:val="22"/>
          <w:szCs w:val="22"/>
          <w:lang w:val="en-GB"/>
        </w:rPr>
        <w:t>within</w:t>
      </w:r>
      <w:r w:rsidR="00531715" w:rsidRPr="00531715">
        <w:rPr>
          <w:sz w:val="22"/>
          <w:szCs w:val="22"/>
          <w:lang w:val="en-GB"/>
        </w:rPr>
        <w:t xml:space="preserve"> studies.</w:t>
      </w:r>
      <w:r w:rsidR="00641841" w:rsidRPr="00531715">
        <w:rPr>
          <w:sz w:val="22"/>
          <w:szCs w:val="22"/>
          <w:lang w:val="en-GB"/>
        </w:rPr>
        <w:t xml:space="preserve"> Animal stock levels are </w:t>
      </w:r>
      <w:r w:rsidR="00A60143" w:rsidRPr="00531715">
        <w:rPr>
          <w:sz w:val="22"/>
          <w:szCs w:val="22"/>
          <w:lang w:val="en-GB"/>
        </w:rPr>
        <w:t xml:space="preserve">controlled via </w:t>
      </w:r>
      <w:r w:rsidR="009033C8" w:rsidRPr="00531715">
        <w:rPr>
          <w:sz w:val="22"/>
          <w:szCs w:val="22"/>
          <w:lang w:val="en-GB"/>
        </w:rPr>
        <w:t>routine</w:t>
      </w:r>
      <w:r w:rsidR="00A60143" w:rsidRPr="00531715">
        <w:rPr>
          <w:sz w:val="22"/>
          <w:szCs w:val="22"/>
          <w:lang w:val="en-GB"/>
        </w:rPr>
        <w:t xml:space="preserve"> laboratory scheduling</w:t>
      </w:r>
      <w:r w:rsidR="009033C8" w:rsidRPr="00531715">
        <w:rPr>
          <w:sz w:val="22"/>
          <w:szCs w:val="22"/>
          <w:lang w:val="en-GB"/>
        </w:rPr>
        <w:t xml:space="preserve"> of studies </w:t>
      </w:r>
      <w:r w:rsidR="00F10BB9" w:rsidRPr="00531715">
        <w:rPr>
          <w:sz w:val="22"/>
          <w:szCs w:val="22"/>
          <w:lang w:val="en-GB"/>
        </w:rPr>
        <w:t>which indicates</w:t>
      </w:r>
      <w:r w:rsidR="00405B86">
        <w:rPr>
          <w:sz w:val="22"/>
          <w:szCs w:val="22"/>
          <w:lang w:val="en-GB"/>
        </w:rPr>
        <w:t xml:space="preserve"> the</w:t>
      </w:r>
      <w:r w:rsidR="00F10BB9" w:rsidRPr="00531715">
        <w:rPr>
          <w:sz w:val="22"/>
          <w:szCs w:val="22"/>
          <w:lang w:val="en-GB"/>
        </w:rPr>
        <w:t xml:space="preserve"> number of animals required on a weekly basis.</w:t>
      </w:r>
    </w:p>
    <w:p w14:paraId="35760DAD" w14:textId="77777777" w:rsidR="00531715" w:rsidRPr="00531715" w:rsidRDefault="00531715" w:rsidP="0019000A">
      <w:pPr>
        <w:rPr>
          <w:b/>
          <w:sz w:val="22"/>
          <w:szCs w:val="22"/>
          <w:lang w:val="en-GB"/>
        </w:rPr>
      </w:pPr>
    </w:p>
    <w:p w14:paraId="0CF76CA9" w14:textId="77777777" w:rsidR="00073365" w:rsidRPr="00531715" w:rsidRDefault="00A60143" w:rsidP="0019000A">
      <w:pPr>
        <w:rPr>
          <w:b/>
          <w:sz w:val="22"/>
          <w:szCs w:val="22"/>
          <w:lang w:val="en-GB"/>
        </w:rPr>
      </w:pPr>
      <w:r w:rsidRPr="00531715">
        <w:rPr>
          <w:sz w:val="22"/>
          <w:szCs w:val="22"/>
          <w:vertAlign w:val="superscript"/>
          <w:lang w:val="en-GB"/>
        </w:rPr>
        <w:t xml:space="preserve">2 </w:t>
      </w:r>
      <w:r w:rsidRPr="00531715">
        <w:rPr>
          <w:sz w:val="22"/>
          <w:szCs w:val="22"/>
          <w:lang w:val="en-GB"/>
        </w:rPr>
        <w:t xml:space="preserve">Tap water </w:t>
      </w:r>
      <w:r w:rsidR="008759A8" w:rsidRPr="00531715">
        <w:rPr>
          <w:sz w:val="22"/>
          <w:szCs w:val="22"/>
          <w:lang w:val="en-GB"/>
        </w:rPr>
        <w:t xml:space="preserve">only </w:t>
      </w:r>
      <w:r w:rsidRPr="00531715">
        <w:rPr>
          <w:sz w:val="22"/>
          <w:szCs w:val="22"/>
          <w:lang w:val="en-GB"/>
        </w:rPr>
        <w:t xml:space="preserve">is </w:t>
      </w:r>
      <w:r w:rsidR="00F10BB9" w:rsidRPr="00531715">
        <w:rPr>
          <w:sz w:val="22"/>
          <w:szCs w:val="22"/>
          <w:lang w:val="en-GB"/>
        </w:rPr>
        <w:t xml:space="preserve">provided for </w:t>
      </w:r>
      <w:r w:rsidR="00F05A67" w:rsidRPr="00531715">
        <w:rPr>
          <w:sz w:val="22"/>
          <w:szCs w:val="22"/>
          <w:lang w:val="en-GB"/>
        </w:rPr>
        <w:t xml:space="preserve">study animals </w:t>
      </w:r>
      <w:r w:rsidR="008759A8" w:rsidRPr="00531715">
        <w:rPr>
          <w:sz w:val="22"/>
          <w:szCs w:val="22"/>
          <w:lang w:val="en-GB"/>
        </w:rPr>
        <w:t xml:space="preserve">to drink </w:t>
      </w:r>
      <w:r w:rsidR="00F05A67" w:rsidRPr="00531715">
        <w:rPr>
          <w:sz w:val="22"/>
          <w:szCs w:val="22"/>
          <w:lang w:val="en-GB"/>
        </w:rPr>
        <w:t xml:space="preserve">and </w:t>
      </w:r>
      <w:r w:rsidR="009033C8" w:rsidRPr="00531715">
        <w:rPr>
          <w:sz w:val="22"/>
          <w:szCs w:val="22"/>
          <w:lang w:val="en-GB"/>
        </w:rPr>
        <w:t xml:space="preserve">water </w:t>
      </w:r>
      <w:r w:rsidR="00F05A67" w:rsidRPr="00531715">
        <w:rPr>
          <w:sz w:val="22"/>
          <w:szCs w:val="22"/>
          <w:lang w:val="en-GB"/>
        </w:rPr>
        <w:t>quality is monitored via routine checking of Certificate of Analysis supplied by relevant Water Board by BioReliance Management</w:t>
      </w:r>
      <w:r w:rsidR="00531715" w:rsidRPr="00531715">
        <w:rPr>
          <w:sz w:val="22"/>
          <w:szCs w:val="22"/>
          <w:lang w:val="en-GB"/>
        </w:rPr>
        <w:t xml:space="preserve"> as outlined in SOP KPMP1157</w:t>
      </w:r>
      <w:r w:rsidR="00F05A67" w:rsidRPr="00531715">
        <w:rPr>
          <w:sz w:val="22"/>
          <w:szCs w:val="22"/>
          <w:lang w:val="en-GB"/>
        </w:rPr>
        <w:t>.</w:t>
      </w:r>
    </w:p>
    <w:p w14:paraId="0B103576" w14:textId="77777777" w:rsidR="00F10BB9" w:rsidRPr="00531715" w:rsidRDefault="00F10BB9" w:rsidP="00FE274E">
      <w:pPr>
        <w:rPr>
          <w:b/>
          <w:sz w:val="22"/>
          <w:szCs w:val="22"/>
          <w:u w:val="single"/>
          <w:lang w:val="en-GB"/>
        </w:rPr>
      </w:pPr>
    </w:p>
    <w:p w14:paraId="07DFADD6" w14:textId="77777777" w:rsidR="00F10BB9" w:rsidRPr="00531715" w:rsidRDefault="008759A8" w:rsidP="00FE274E">
      <w:pPr>
        <w:rPr>
          <w:b/>
          <w:sz w:val="22"/>
          <w:szCs w:val="22"/>
          <w:u w:val="single"/>
          <w:lang w:val="en-GB"/>
        </w:rPr>
      </w:pPr>
      <w:bookmarkStart w:id="9" w:name="OLE_LINK3"/>
      <w:bookmarkStart w:id="10" w:name="OLE_LINK4"/>
      <w:r w:rsidRPr="00531715">
        <w:rPr>
          <w:sz w:val="22"/>
          <w:szCs w:val="22"/>
          <w:vertAlign w:val="superscript"/>
          <w:lang w:val="en-GB"/>
        </w:rPr>
        <w:t>3</w:t>
      </w:r>
      <w:bookmarkEnd w:id="9"/>
      <w:bookmarkEnd w:id="10"/>
      <w:r w:rsidR="00F10BB9" w:rsidRPr="00531715">
        <w:rPr>
          <w:sz w:val="22"/>
          <w:szCs w:val="22"/>
          <w:vertAlign w:val="superscript"/>
          <w:lang w:val="en-GB"/>
        </w:rPr>
        <w:t xml:space="preserve"> </w:t>
      </w:r>
      <w:r w:rsidR="00F10BB9" w:rsidRPr="00531715">
        <w:rPr>
          <w:sz w:val="22"/>
          <w:szCs w:val="22"/>
          <w:lang w:val="en-GB"/>
        </w:rPr>
        <w:t>No release specification or inventory control appl</w:t>
      </w:r>
      <w:r w:rsidR="00A07D25" w:rsidRPr="00531715">
        <w:rPr>
          <w:sz w:val="22"/>
          <w:szCs w:val="22"/>
          <w:lang w:val="en-GB"/>
        </w:rPr>
        <w:t>ied</w:t>
      </w:r>
      <w:r w:rsidR="00F10BB9" w:rsidRPr="00531715">
        <w:rPr>
          <w:sz w:val="22"/>
          <w:szCs w:val="22"/>
          <w:lang w:val="en-GB"/>
        </w:rPr>
        <w:t xml:space="preserve"> these materials, </w:t>
      </w:r>
      <w:r w:rsidR="00A07D25" w:rsidRPr="00531715">
        <w:rPr>
          <w:sz w:val="22"/>
          <w:szCs w:val="22"/>
          <w:lang w:val="en-GB"/>
        </w:rPr>
        <w:t>these materials are prepared in house and controlled via routine laboratory housekeeping procedures and relevant SOPs</w:t>
      </w:r>
      <w:r w:rsidR="00F10BB9" w:rsidRPr="00531715">
        <w:rPr>
          <w:sz w:val="22"/>
          <w:szCs w:val="22"/>
          <w:lang w:val="en-GB"/>
        </w:rPr>
        <w:t>.</w:t>
      </w:r>
    </w:p>
    <w:p w14:paraId="2B1CA689" w14:textId="77777777" w:rsidR="00073365" w:rsidRPr="00641841" w:rsidRDefault="00073365" w:rsidP="00FE274E">
      <w:pPr>
        <w:rPr>
          <w:b/>
          <w:u w:val="single"/>
          <w:lang w:val="en-GB"/>
        </w:rPr>
      </w:pPr>
      <w:r w:rsidRPr="00641841">
        <w:rPr>
          <w:b/>
          <w:u w:val="single"/>
          <w:lang w:val="en-GB"/>
        </w:rPr>
        <w:br w:type="page"/>
      </w:r>
    </w:p>
    <w:p w14:paraId="052DADAA" w14:textId="77777777" w:rsidR="00FE274E" w:rsidRPr="00641841" w:rsidRDefault="00FE274E" w:rsidP="00FE274E">
      <w:pPr>
        <w:rPr>
          <w:b/>
          <w:u w:val="single"/>
          <w:lang w:val="en-GB"/>
        </w:rPr>
      </w:pPr>
      <w:r w:rsidRPr="00641841">
        <w:rPr>
          <w:b/>
          <w:u w:val="single"/>
          <w:lang w:val="en-GB"/>
        </w:rPr>
        <w:t>Approvals</w:t>
      </w:r>
    </w:p>
    <w:p w14:paraId="446C08B5" w14:textId="77777777" w:rsidR="00FE274E" w:rsidRPr="00641841" w:rsidRDefault="00FE274E" w:rsidP="00FE274E">
      <w:pPr>
        <w:rPr>
          <w:b/>
          <w:u w:val="single"/>
          <w:lang w:val="en-GB"/>
        </w:rPr>
      </w:pPr>
    </w:p>
    <w:p w14:paraId="7F96D933" w14:textId="77777777" w:rsidR="00FE274E" w:rsidRPr="00641841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Prepared By</w:t>
      </w:r>
      <w:r w:rsidRPr="00641841">
        <w:rPr>
          <w:b/>
          <w:lang w:val="en-GB"/>
        </w:rPr>
        <w:tab/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59176460" w14:textId="77777777" w:rsidR="00FE274E" w:rsidRPr="00641841" w:rsidRDefault="00FE274E" w:rsidP="00FE274E">
      <w:pPr>
        <w:rPr>
          <w:b/>
          <w:lang w:val="en-GB"/>
        </w:rPr>
      </w:pPr>
    </w:p>
    <w:p w14:paraId="7172919C" w14:textId="77777777" w:rsidR="00FE274E" w:rsidRPr="00641841" w:rsidRDefault="00FE274E" w:rsidP="00FE274E">
      <w:pPr>
        <w:rPr>
          <w:b/>
          <w:lang w:val="en-GB"/>
        </w:rPr>
      </w:pPr>
    </w:p>
    <w:p w14:paraId="53490C99" w14:textId="77777777" w:rsidR="00FE274E" w:rsidRDefault="00FE274E" w:rsidP="00FE274E">
      <w:pPr>
        <w:rPr>
          <w:b/>
          <w:lang w:val="en-GB"/>
        </w:rPr>
      </w:pPr>
      <w:r w:rsidRPr="00641841">
        <w:rPr>
          <w:b/>
          <w:lang w:val="en-GB"/>
        </w:rPr>
        <w:t>Approval (Ops)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>________________________________________</w:t>
      </w:r>
    </w:p>
    <w:p w14:paraId="34753E65" w14:textId="77777777" w:rsidR="00405B86" w:rsidRDefault="00405B86" w:rsidP="00FE274E">
      <w:pPr>
        <w:rPr>
          <w:b/>
          <w:lang w:val="en-GB"/>
        </w:rPr>
      </w:pPr>
    </w:p>
    <w:p w14:paraId="10E7895A" w14:textId="77777777" w:rsidR="00405B86" w:rsidRDefault="00405B86" w:rsidP="00405B86">
      <w:pPr>
        <w:rPr>
          <w:b/>
          <w:lang w:val="en-GB"/>
        </w:rPr>
      </w:pPr>
    </w:p>
    <w:p w14:paraId="1D8D0150" w14:textId="77777777" w:rsidR="00405B86" w:rsidRPr="00641841" w:rsidRDefault="00405B86" w:rsidP="00405B86">
      <w:pPr>
        <w:rPr>
          <w:b/>
          <w:lang w:val="en-GB"/>
        </w:rPr>
      </w:pPr>
      <w:r w:rsidRPr="00641841">
        <w:rPr>
          <w:b/>
          <w:lang w:val="en-GB"/>
        </w:rPr>
        <w:t>Approval (QA)</w:t>
      </w:r>
      <w:r w:rsidRPr="00641841">
        <w:rPr>
          <w:b/>
          <w:lang w:val="en-GB"/>
        </w:rPr>
        <w:tab/>
        <w:t xml:space="preserve">________________________________________ </w:t>
      </w:r>
      <w:r w:rsidRPr="00641841">
        <w:rPr>
          <w:b/>
          <w:lang w:val="en-GB"/>
        </w:rPr>
        <w:tab/>
        <w:t>Date</w:t>
      </w:r>
      <w:r w:rsidRPr="00641841">
        <w:rPr>
          <w:b/>
          <w:lang w:val="en-GB"/>
        </w:rPr>
        <w:tab/>
        <w:t xml:space="preserve"> ________________________________________ </w:t>
      </w:r>
    </w:p>
    <w:p w14:paraId="457815B5" w14:textId="77777777" w:rsidR="00405B86" w:rsidRDefault="00405B86" w:rsidP="00FE274E">
      <w:pPr>
        <w:rPr>
          <w:b/>
          <w:lang w:val="en-GB"/>
        </w:rPr>
      </w:pPr>
    </w:p>
    <w:p w14:paraId="2AE58AB6" w14:textId="77777777" w:rsidR="002616C6" w:rsidRDefault="002616C6" w:rsidP="00FE274E">
      <w:pPr>
        <w:rPr>
          <w:b/>
          <w:lang w:val="en-GB"/>
        </w:rPr>
      </w:pPr>
    </w:p>
    <w:p w14:paraId="4307264F" w14:textId="77777777" w:rsidR="002616C6" w:rsidRDefault="002616C6" w:rsidP="00FE274E">
      <w:pPr>
        <w:rPr>
          <w:b/>
          <w:lang w:val="en-GB"/>
        </w:rPr>
      </w:pPr>
    </w:p>
    <w:p w14:paraId="04557567" w14:textId="77777777" w:rsidR="002616C6" w:rsidRDefault="002616C6" w:rsidP="00FE274E">
      <w:pPr>
        <w:rPr>
          <w:b/>
          <w:lang w:val="en-GB"/>
        </w:rPr>
      </w:pPr>
    </w:p>
    <w:p w14:paraId="5D859595" w14:textId="77777777" w:rsidR="002616C6" w:rsidRDefault="002616C6" w:rsidP="00FE274E">
      <w:pPr>
        <w:rPr>
          <w:b/>
          <w:lang w:val="en-GB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588"/>
        <w:gridCol w:w="6588"/>
      </w:tblGrid>
      <w:tr w:rsidR="002616C6" w14:paraId="68144B8E" w14:textId="77777777" w:rsidTr="00292736">
        <w:tc>
          <w:tcPr>
            <w:tcW w:w="13176" w:type="dxa"/>
            <w:gridSpan w:val="2"/>
          </w:tcPr>
          <w:p w14:paraId="68C85290" w14:textId="77777777" w:rsidR="002616C6" w:rsidRDefault="002616C6" w:rsidP="00292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History</w:t>
            </w:r>
          </w:p>
        </w:tc>
      </w:tr>
      <w:tr w:rsidR="002616C6" w14:paraId="1CCAF0E1" w14:textId="77777777" w:rsidTr="00292736">
        <w:tc>
          <w:tcPr>
            <w:tcW w:w="6588" w:type="dxa"/>
          </w:tcPr>
          <w:p w14:paraId="6DA38058" w14:textId="77777777" w:rsidR="002616C6" w:rsidRDefault="002616C6" w:rsidP="00292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.R00</w:t>
            </w:r>
          </w:p>
        </w:tc>
        <w:tc>
          <w:tcPr>
            <w:tcW w:w="6588" w:type="dxa"/>
          </w:tcPr>
          <w:p w14:paraId="347F902D" w14:textId="77777777" w:rsidR="002616C6" w:rsidRDefault="002616C6" w:rsidP="002927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Document</w:t>
            </w:r>
          </w:p>
        </w:tc>
      </w:tr>
    </w:tbl>
    <w:p w14:paraId="3087BC1C" w14:textId="77777777" w:rsidR="002616C6" w:rsidRPr="00641841" w:rsidRDefault="002616C6" w:rsidP="00FE274E">
      <w:pPr>
        <w:rPr>
          <w:b/>
          <w:lang w:val="en-GB"/>
        </w:rPr>
      </w:pPr>
    </w:p>
    <w:sectPr w:rsidR="002616C6" w:rsidRPr="00641841" w:rsidSect="008E58CE">
      <w:headerReference w:type="default" r:id="rId6"/>
      <w:footerReference w:type="default" r:id="rId7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1C6D9" w14:textId="77777777" w:rsidR="0058066B" w:rsidRDefault="0058066B">
      <w:r>
        <w:separator/>
      </w:r>
    </w:p>
  </w:endnote>
  <w:endnote w:type="continuationSeparator" w:id="0">
    <w:p w14:paraId="50576B29" w14:textId="77777777" w:rsidR="0058066B" w:rsidRDefault="00580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81995" w14:textId="77777777" w:rsidR="00993702" w:rsidRDefault="00993702" w:rsidP="00993702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A3F9F">
      <w:rPr>
        <w:noProof/>
      </w:rPr>
      <w:t>1</w:t>
    </w:r>
    <w:r>
      <w:fldChar w:fldCharType="end"/>
    </w:r>
    <w:r>
      <w:t xml:space="preserve"> of </w:t>
    </w:r>
    <w:fldSimple w:instr=" NUMPAGES ">
      <w:r w:rsidR="00AA3F9F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845E0" w14:textId="77777777" w:rsidR="0058066B" w:rsidRDefault="0058066B">
      <w:r>
        <w:separator/>
      </w:r>
    </w:p>
  </w:footnote>
  <w:footnote w:type="continuationSeparator" w:id="0">
    <w:p w14:paraId="6448C4B0" w14:textId="77777777" w:rsidR="0058066B" w:rsidRDefault="00580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6B3D" w14:textId="77777777" w:rsidR="002616C6" w:rsidRDefault="002616C6" w:rsidP="002616C6">
    <w:pPr>
      <w:pStyle w:val="Header"/>
      <w:jc w:val="center"/>
    </w:pPr>
    <w:r w:rsidRPr="00130B79">
      <w:rPr>
        <w:b/>
        <w:sz w:val="28"/>
        <w:szCs w:val="28"/>
        <w:u w:val="single"/>
      </w:rPr>
      <w:t xml:space="preserve">GMP Assay </w:t>
    </w:r>
    <w:r w:rsidR="00AA3F9F">
      <w:rPr>
        <w:b/>
        <w:sz w:val="28"/>
        <w:szCs w:val="28"/>
        <w:u w:val="single"/>
      </w:rPr>
      <w:t xml:space="preserve">005071 </w:t>
    </w:r>
    <w:r w:rsidRPr="00130B79">
      <w:rPr>
        <w:b/>
        <w:sz w:val="28"/>
        <w:szCs w:val="28"/>
        <w:u w:val="single"/>
      </w:rPr>
      <w:t>Bill of Materials</w:t>
    </w:r>
    <w:r w:rsidRPr="002616C6">
      <w:rPr>
        <w:b/>
        <w:sz w:val="28"/>
        <w:szCs w:val="28"/>
      </w:rPr>
      <w:t xml:space="preserve"> </w:t>
    </w:r>
    <w:r w:rsidRPr="002616C6">
      <w:rPr>
        <w:b/>
        <w:sz w:val="28"/>
        <w:szCs w:val="28"/>
      </w:rPr>
      <w:tab/>
    </w:r>
    <w:r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 w:rsidRPr="002616C6">
      <w:rPr>
        <w:b/>
        <w:lang w:val="en-GB"/>
      </w:rPr>
      <w:tab/>
    </w:r>
    <w:r>
      <w:rPr>
        <w:b/>
        <w:lang w:val="en-GB"/>
      </w:rPr>
      <w:t>REVISION 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986"/>
    <w:rsid w:val="00014973"/>
    <w:rsid w:val="00030414"/>
    <w:rsid w:val="00047677"/>
    <w:rsid w:val="00053766"/>
    <w:rsid w:val="00054C0C"/>
    <w:rsid w:val="000557C2"/>
    <w:rsid w:val="00073365"/>
    <w:rsid w:val="000A6FA1"/>
    <w:rsid w:val="000E24C1"/>
    <w:rsid w:val="001304F6"/>
    <w:rsid w:val="001314D1"/>
    <w:rsid w:val="00151B57"/>
    <w:rsid w:val="00155AAC"/>
    <w:rsid w:val="00175A42"/>
    <w:rsid w:val="00180E61"/>
    <w:rsid w:val="0019000A"/>
    <w:rsid w:val="00197402"/>
    <w:rsid w:val="001E727D"/>
    <w:rsid w:val="002021CD"/>
    <w:rsid w:val="00212A7B"/>
    <w:rsid w:val="0025014A"/>
    <w:rsid w:val="0025788B"/>
    <w:rsid w:val="00257B7A"/>
    <w:rsid w:val="002616C6"/>
    <w:rsid w:val="00265311"/>
    <w:rsid w:val="00280BDE"/>
    <w:rsid w:val="00291673"/>
    <w:rsid w:val="00292736"/>
    <w:rsid w:val="002A04C8"/>
    <w:rsid w:val="002B2753"/>
    <w:rsid w:val="002C7BFA"/>
    <w:rsid w:val="002D5E2A"/>
    <w:rsid w:val="002E608C"/>
    <w:rsid w:val="00312C84"/>
    <w:rsid w:val="00323893"/>
    <w:rsid w:val="003352F7"/>
    <w:rsid w:val="00353AEB"/>
    <w:rsid w:val="00392146"/>
    <w:rsid w:val="003957BC"/>
    <w:rsid w:val="00397AEF"/>
    <w:rsid w:val="003C16DE"/>
    <w:rsid w:val="003D083E"/>
    <w:rsid w:val="003E765A"/>
    <w:rsid w:val="003F0357"/>
    <w:rsid w:val="003F7E7D"/>
    <w:rsid w:val="00405B86"/>
    <w:rsid w:val="0040762A"/>
    <w:rsid w:val="00407EED"/>
    <w:rsid w:val="004461B1"/>
    <w:rsid w:val="004B463F"/>
    <w:rsid w:val="004B78D7"/>
    <w:rsid w:val="004F2E5B"/>
    <w:rsid w:val="005062B3"/>
    <w:rsid w:val="0051378A"/>
    <w:rsid w:val="00513D99"/>
    <w:rsid w:val="00525BEA"/>
    <w:rsid w:val="00531715"/>
    <w:rsid w:val="00543466"/>
    <w:rsid w:val="00543F47"/>
    <w:rsid w:val="00552D14"/>
    <w:rsid w:val="00556E93"/>
    <w:rsid w:val="00564F41"/>
    <w:rsid w:val="0058066B"/>
    <w:rsid w:val="00584B59"/>
    <w:rsid w:val="005A1CD1"/>
    <w:rsid w:val="005B0B54"/>
    <w:rsid w:val="005B2192"/>
    <w:rsid w:val="00611EF9"/>
    <w:rsid w:val="006336A4"/>
    <w:rsid w:val="00633F34"/>
    <w:rsid w:val="00641841"/>
    <w:rsid w:val="00656944"/>
    <w:rsid w:val="00681D03"/>
    <w:rsid w:val="00685FFB"/>
    <w:rsid w:val="00695F2C"/>
    <w:rsid w:val="006B1354"/>
    <w:rsid w:val="006B2FF0"/>
    <w:rsid w:val="006D068C"/>
    <w:rsid w:val="006D1CAF"/>
    <w:rsid w:val="006D3C43"/>
    <w:rsid w:val="006E02E9"/>
    <w:rsid w:val="007027E9"/>
    <w:rsid w:val="007123DC"/>
    <w:rsid w:val="007239EF"/>
    <w:rsid w:val="00773026"/>
    <w:rsid w:val="007767AC"/>
    <w:rsid w:val="00786A7D"/>
    <w:rsid w:val="007A32F0"/>
    <w:rsid w:val="007C662E"/>
    <w:rsid w:val="008262FB"/>
    <w:rsid w:val="00842763"/>
    <w:rsid w:val="0086327E"/>
    <w:rsid w:val="008759A8"/>
    <w:rsid w:val="008D2626"/>
    <w:rsid w:val="008E58CE"/>
    <w:rsid w:val="008F5E2E"/>
    <w:rsid w:val="00902646"/>
    <w:rsid w:val="009033C8"/>
    <w:rsid w:val="00904079"/>
    <w:rsid w:val="00932B84"/>
    <w:rsid w:val="00933265"/>
    <w:rsid w:val="00955162"/>
    <w:rsid w:val="00956A3D"/>
    <w:rsid w:val="00970CF9"/>
    <w:rsid w:val="00971BBC"/>
    <w:rsid w:val="00972895"/>
    <w:rsid w:val="00973284"/>
    <w:rsid w:val="00982EC0"/>
    <w:rsid w:val="00984C9F"/>
    <w:rsid w:val="00993702"/>
    <w:rsid w:val="00995845"/>
    <w:rsid w:val="009A0449"/>
    <w:rsid w:val="009B0FCB"/>
    <w:rsid w:val="009C261B"/>
    <w:rsid w:val="009C4C80"/>
    <w:rsid w:val="009D045D"/>
    <w:rsid w:val="009D23A9"/>
    <w:rsid w:val="00A07D25"/>
    <w:rsid w:val="00A14804"/>
    <w:rsid w:val="00A307EB"/>
    <w:rsid w:val="00A33807"/>
    <w:rsid w:val="00A46B2A"/>
    <w:rsid w:val="00A5201D"/>
    <w:rsid w:val="00A5424A"/>
    <w:rsid w:val="00A60143"/>
    <w:rsid w:val="00A80A6B"/>
    <w:rsid w:val="00A84C02"/>
    <w:rsid w:val="00AA3F9F"/>
    <w:rsid w:val="00AC3D9D"/>
    <w:rsid w:val="00B00AA3"/>
    <w:rsid w:val="00B04AB2"/>
    <w:rsid w:val="00B06191"/>
    <w:rsid w:val="00B3666E"/>
    <w:rsid w:val="00B47E52"/>
    <w:rsid w:val="00B63858"/>
    <w:rsid w:val="00B91A03"/>
    <w:rsid w:val="00BD1643"/>
    <w:rsid w:val="00BF36FE"/>
    <w:rsid w:val="00C23367"/>
    <w:rsid w:val="00C442DA"/>
    <w:rsid w:val="00C533CD"/>
    <w:rsid w:val="00C76831"/>
    <w:rsid w:val="00C8418B"/>
    <w:rsid w:val="00CA5242"/>
    <w:rsid w:val="00CB59C7"/>
    <w:rsid w:val="00CC1729"/>
    <w:rsid w:val="00CC75A8"/>
    <w:rsid w:val="00CD2CDB"/>
    <w:rsid w:val="00D01CC9"/>
    <w:rsid w:val="00D26AD7"/>
    <w:rsid w:val="00D43146"/>
    <w:rsid w:val="00D65751"/>
    <w:rsid w:val="00D81D9E"/>
    <w:rsid w:val="00D86927"/>
    <w:rsid w:val="00D8783E"/>
    <w:rsid w:val="00DA4358"/>
    <w:rsid w:val="00DB4DBA"/>
    <w:rsid w:val="00DC3002"/>
    <w:rsid w:val="00DE5147"/>
    <w:rsid w:val="00DF77E4"/>
    <w:rsid w:val="00E0568C"/>
    <w:rsid w:val="00E4122D"/>
    <w:rsid w:val="00E679A0"/>
    <w:rsid w:val="00E749F0"/>
    <w:rsid w:val="00EA069C"/>
    <w:rsid w:val="00EB2C67"/>
    <w:rsid w:val="00EB4C28"/>
    <w:rsid w:val="00EC1A5F"/>
    <w:rsid w:val="00ED4528"/>
    <w:rsid w:val="00EE17E4"/>
    <w:rsid w:val="00EF4DB9"/>
    <w:rsid w:val="00F038C2"/>
    <w:rsid w:val="00F042A7"/>
    <w:rsid w:val="00F05A67"/>
    <w:rsid w:val="00F10BB9"/>
    <w:rsid w:val="00F21233"/>
    <w:rsid w:val="00F23889"/>
    <w:rsid w:val="00F244B4"/>
    <w:rsid w:val="00F51DDE"/>
    <w:rsid w:val="00F54E8D"/>
    <w:rsid w:val="00F55DBB"/>
    <w:rsid w:val="00F570F6"/>
    <w:rsid w:val="00F61725"/>
    <w:rsid w:val="00F73416"/>
    <w:rsid w:val="00F8300A"/>
    <w:rsid w:val="00F95AE5"/>
    <w:rsid w:val="00FA1085"/>
    <w:rsid w:val="00FB0ADE"/>
    <w:rsid w:val="00FC1CFE"/>
    <w:rsid w:val="00FC26B5"/>
    <w:rsid w:val="00FE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858175E"/>
  <w15:chartTrackingRefBased/>
  <w15:docId w15:val="{52328847-A4C6-495E-BF52-808D7171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2010-03-30T16:46:00Z</cp:lastPrinted>
  <dcterms:created xsi:type="dcterms:W3CDTF">2020-10-06T14:48:00Z</dcterms:created>
  <dcterms:modified xsi:type="dcterms:W3CDTF">2020-10-06T14:48:00Z</dcterms:modified>
</cp:coreProperties>
</file>