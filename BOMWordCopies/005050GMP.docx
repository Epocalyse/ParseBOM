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19000A" w:rsidRPr="00641841" w14:paraId="28760D43" w14:textId="77777777" w:rsidTr="00E749F0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298BF720" w14:textId="77777777" w:rsidR="00972895" w:rsidRPr="00641841" w:rsidRDefault="008E58C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</w:t>
            </w:r>
            <w:r w:rsidR="0019000A" w:rsidRPr="00641841">
              <w:rPr>
                <w:b/>
                <w:bCs/>
                <w:lang w:val="en-GB"/>
              </w:rPr>
              <w:t>ssay</w:t>
            </w:r>
          </w:p>
          <w:p w14:paraId="79945765" w14:textId="77777777" w:rsidR="0019000A" w:rsidRPr="00641841" w:rsidRDefault="00407EED" w:rsidP="00F51DD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 w:rsidR="00C76831" w:rsidRPr="00641841">
              <w:rPr>
                <w:b/>
                <w:bCs/>
                <w:lang w:val="en-GB"/>
              </w:rPr>
              <w:t>005050</w:t>
            </w:r>
            <w:r w:rsidRPr="00641841">
              <w:rPr>
                <w:b/>
                <w:bCs/>
                <w:lang w:val="en-GB"/>
              </w:rPr>
              <w:t>&gt;&gt;</w:t>
            </w:r>
            <w:r w:rsidR="0019000A" w:rsidRPr="00641841">
              <w:rPr>
                <w:b/>
                <w:bCs/>
                <w:lang w:val="en-GB"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4AE9B68D" w14:textId="77777777" w:rsidR="0019000A" w:rsidRPr="00641841" w:rsidRDefault="00C76831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030D189E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19000A" w:rsidRPr="00641841" w14:paraId="6DD53786" w14:textId="77777777" w:rsidTr="007239E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53E78F18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75696EB2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68C8A0D7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73CF53CF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73CF2821" w14:textId="77777777" w:rsidR="0019000A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 xml:space="preserve">Inventory </w:t>
            </w:r>
            <w:r w:rsidR="0019000A" w:rsidRPr="00641841">
              <w:rPr>
                <w:b/>
                <w:bCs/>
                <w:lang w:val="en-GB"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D43649C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4D77A0CB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16069C9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6AC6F5EB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19000A" w:rsidRPr="00641841" w14:paraId="797B22CF" w14:textId="77777777" w:rsidTr="007239E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27BFFE80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0B9340DB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2B2BC88F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49B9D5DD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794E56CC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D64D64E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07E5477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BF36FE" w:rsidRPr="00641841" w14:paraId="0B3508C6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3F3474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7022DCF" w14:textId="77777777" w:rsidR="00BF36FE" w:rsidRPr="00641841" w:rsidRDefault="00F10BB9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SPF Chicken</w:t>
            </w:r>
            <w:r w:rsidR="00BF36FE" w:rsidRPr="00641841">
              <w:rPr>
                <w:lang w:val="en-GB"/>
              </w:rPr>
              <w:t xml:space="preserve"> Eggs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A42ED3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lang w:val="en-GB"/>
              </w:rPr>
              <w:t>SPF Premium Plus Eggs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AA51936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100001722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AC50E2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BD9ADB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EA9A79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58798F1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C9E4E3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bookmarkStart w:id="0" w:name="OLE_LINK1"/>
            <w:bookmarkStart w:id="1" w:name="OLE_LINK2"/>
            <w:r w:rsidRPr="00641841">
              <w:rPr>
                <w:lang w:val="en-GB"/>
              </w:rPr>
              <w:t>Raw Material</w:t>
            </w:r>
            <w:bookmarkEnd w:id="0"/>
            <w:bookmarkEnd w:id="1"/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02BC6B0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1ml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A72099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3E66316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A0000029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874012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5E38C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B4CF7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BBB4A0B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E031C6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866A1B8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5ml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456F02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SYR6204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646E520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8D0CCE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50757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B6D94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A7F74BE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B14777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B38DB0A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2ml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F37E64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E8ADF60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0A86A0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F9381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E962C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E7B6A59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6AE47A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6FFDF6E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12B724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31885-023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ACBD64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100000647.500ml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8E7218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FE0E6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7CA2B9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F55DBB" w:rsidRPr="00641841" w14:paraId="73F1A88E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FABBBB1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A4C2362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PBS (500ml)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5F63546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14040-091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166B3FE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C13F0E3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0D1799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4F07F8" w14:textId="77777777" w:rsidR="00F55DBB" w:rsidRPr="00641841" w:rsidRDefault="00F55DBB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564F41" w:rsidRPr="00641841" w14:paraId="215834F8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8DC4C58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6699014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C92D61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15140-122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2DE9B1D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F155D8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76FCB0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C8C5C7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4D25139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FF4C11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BA1907C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(23G, 31mm)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030D72B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CBB324F" w14:textId="77777777" w:rsidR="00BF36FE" w:rsidRPr="00543466" w:rsidRDefault="00543466" w:rsidP="003352F7">
            <w:pPr>
              <w:jc w:val="center"/>
              <w:rPr>
                <w:lang w:val="en-GB"/>
              </w:rPr>
            </w:pPr>
            <w:ins w:id="2" w:author="Unknown" w:date="2010-03-11T16:17:00Z">
              <w:r w:rsidRPr="00543466">
                <w:t>100007046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485E88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037480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D245F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074A00B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382C6AE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B0CEC4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(20G,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9D175A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SYR6230</w:t>
            </w:r>
          </w:p>
        </w:tc>
        <w:tc>
          <w:tcPr>
            <w:tcW w:w="1970" w:type="dxa"/>
            <w:shd w:val="clear" w:color="auto" w:fill="auto"/>
            <w:noWrap/>
          </w:tcPr>
          <w:p w14:paraId="639B45EE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3" w:author="Unknown" w:date="2010-03-11T16:17:00Z">
              <w:r w:rsidRPr="00543466">
                <w:t>100007043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6D6B97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96DE2F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D66885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3D17AB8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52C84C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7EEF51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(21G, 50mm)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53DB75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SYR6240</w:t>
            </w:r>
          </w:p>
        </w:tc>
        <w:tc>
          <w:tcPr>
            <w:tcW w:w="1970" w:type="dxa"/>
            <w:shd w:val="clear" w:color="auto" w:fill="auto"/>
            <w:noWrap/>
          </w:tcPr>
          <w:p w14:paraId="4BB07195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4" w:author="Unknown" w:date="2010-03-11T16:17:00Z">
              <w:r w:rsidRPr="00543466">
                <w:t>100007045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023233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4CBCE6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F78C62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CAAD713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565DCCFE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678E188B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(25G,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1507864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SYR6247</w:t>
            </w:r>
          </w:p>
        </w:tc>
        <w:tc>
          <w:tcPr>
            <w:tcW w:w="1970" w:type="dxa"/>
            <w:shd w:val="clear" w:color="auto" w:fill="auto"/>
            <w:noWrap/>
          </w:tcPr>
          <w:p w14:paraId="172783C0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5" w:author="Unknown" w:date="2010-03-11T16:17:00Z">
              <w:r w:rsidRPr="00543466">
                <w:t>100007042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1F6140C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6BEC26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4F34D7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B755BBD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0109CBDF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6FDEE6ED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(26G</w:t>
            </w:r>
            <w:r w:rsidR="00F61725" w:rsidRPr="00641841">
              <w:rPr>
                <w:lang w:val="en-GB"/>
              </w:rPr>
              <w:t>, 9</w:t>
            </w:r>
            <w:r w:rsidRPr="00641841">
              <w:rPr>
                <w:lang w:val="en-GB"/>
              </w:rPr>
              <w:t>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54E05CA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SYR6120</w:t>
            </w:r>
          </w:p>
        </w:tc>
        <w:tc>
          <w:tcPr>
            <w:tcW w:w="1970" w:type="dxa"/>
            <w:shd w:val="clear" w:color="auto" w:fill="auto"/>
            <w:noWrap/>
          </w:tcPr>
          <w:p w14:paraId="2D40E6C8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6" w:author="Unknown" w:date="2010-03-11T16:17:00Z">
              <w:r w:rsidRPr="00543466">
                <w:t>100007044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DE25CA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0A2067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89FB29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0A2BC9A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04D47A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FC21A4B" w14:textId="77777777" w:rsidR="00BF36FE" w:rsidRPr="00641841" w:rsidRDefault="00BF36FE" w:rsidP="00002986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96</w:t>
            </w:r>
            <w:r w:rsidR="00002986" w:rsidRPr="00641841">
              <w:rPr>
                <w:lang w:val="en-GB"/>
              </w:rPr>
              <w:t xml:space="preserve"> </w:t>
            </w:r>
            <w:r w:rsidRPr="00641841">
              <w:rPr>
                <w:lang w:val="en-GB"/>
              </w:rPr>
              <w:t>well HA Plates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477A68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163320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D3C8FD8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A0000014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766FC2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E538B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BDB3AD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16DF636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E2A481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71CACF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Cryovials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22551C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368632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CC03B4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5AE0A4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CCFB3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CE5A61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081114C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28B273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F6C729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E76317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SLS5040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753F40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AC47B1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B2179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13EC7BB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2532E1E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2816B9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A08AD8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9F53C8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GNT-1000- 960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01FF1E4" w14:textId="77777777" w:rsidR="00BF36FE" w:rsidRPr="00641841" w:rsidRDefault="00BF36FE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48F929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F69D3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FB21FA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9DED74D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C1CF48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DDD279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844F989" w14:textId="77777777" w:rsidR="00BF36FE" w:rsidRPr="00641841" w:rsidRDefault="00BF36FE" w:rsidP="00D26AD7">
            <w:pPr>
              <w:ind w:left="720" w:hanging="720"/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TF-200-R-S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925FEA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A0000100.96PK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1A5EB5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42FAD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9E02D1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43165B5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4F69AD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39ED2D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F0C614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TF-1000-R-S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8FD617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A0000005.100PK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B922A8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75DA9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4F2454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47A7DF9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617BDA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7D2858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15ml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25892A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570086-1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AFF2D5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100004472.50PK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A7B5B8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9739D6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6AD502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427992C5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A3FA7E6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71918B7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50ml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8D60F8E" w14:textId="77777777" w:rsidR="00995845" w:rsidRPr="00641841" w:rsidRDefault="009D045D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BRS037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71F83CA" w14:textId="77777777" w:rsidR="00995845" w:rsidRPr="00641841" w:rsidRDefault="00F8300A" w:rsidP="00A14804">
            <w:pPr>
              <w:jc w:val="center"/>
              <w:rPr>
                <w:lang w:val="en-GB"/>
              </w:rPr>
            </w:pPr>
            <w:bookmarkStart w:id="7" w:name="OLE_LINK5"/>
            <w:bookmarkStart w:id="8" w:name="OLE_LINK6"/>
            <w:r w:rsidRPr="00641841">
              <w:rPr>
                <w:lang w:val="en-GB"/>
              </w:rPr>
              <w:t>A0000002.25PK</w:t>
            </w:r>
            <w:bookmarkEnd w:id="7"/>
            <w:bookmarkEnd w:id="8"/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F0FC7FB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77BBBA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69BCB8" w14:textId="77777777" w:rsidR="00995845" w:rsidRPr="00641841" w:rsidRDefault="00995845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2EA45CC8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D0064AF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323749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23D086C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Z416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A78CDDC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A0000096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77E345C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AB732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6E89A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72884191" w14:textId="77777777" w:rsidR="00073365" w:rsidRPr="00641841" w:rsidRDefault="00073365" w:rsidP="0019000A">
      <w:pPr>
        <w:rPr>
          <w:b/>
          <w:lang w:val="en-GB"/>
        </w:rPr>
      </w:pPr>
    </w:p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073365" w:rsidRPr="00641841" w14:paraId="36A885D7" w14:textId="77777777" w:rsidTr="00984C9F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70483A81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1DF9572F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&lt;&lt;005050&gt;&gt;GMP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01926458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6820354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073365" w:rsidRPr="00641841" w14:paraId="4F56AB1B" w14:textId="77777777" w:rsidTr="00984C9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7A234C03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37281729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180D5457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52695C48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2F06055B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15084DAD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7A98A29C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CA346CA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2EDF80A3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073365" w:rsidRPr="00641841" w14:paraId="7214F1A3" w14:textId="77777777" w:rsidTr="00984C9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4AEF05FF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4EC5E3A6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18BB333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60A9A67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676508DC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A11DF00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0AA4DF3E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73365" w:rsidRPr="00641841" w14:paraId="1455F4CF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886E92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AAC8A5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844E6E8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PB030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65B12F1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100006039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EF29E6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B3191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D6CBD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5E2EC156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09D618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bookmarkStart w:id="9" w:name="_Hlk255481995"/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0B4021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4C1EC99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FB010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E9E904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100006040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1301A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339DD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3C0F9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bookmarkEnd w:id="9"/>
      <w:tr w:rsidR="00073365" w:rsidRPr="00641841" w14:paraId="1F775943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2BBE3E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D22B85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Paper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8077809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B/PS10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94F09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DE024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509631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2A226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3AC983DC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0A8128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ADB2E1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584F869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D/813174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93AA0D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100005056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93A64D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3BD0D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C8AE0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64ECC3A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FD45AA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0A76AD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Rodent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1BA0188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D/811002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7D9B95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100005057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6A9016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CA76D0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0DE67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1829815E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7FDAFF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A54DAA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Mouse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455AB95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E/TUNSM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5A46EB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100005058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0371D9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D76366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1177B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14DA988A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B54B25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B49859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E980771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E/TUNSTPLUS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9625C5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100005060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7DF4E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287C8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03E65F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5ACF015B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11A978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4334AF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Small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ECFBF6C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E/ABI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2EF55F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100005061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2C1ECB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4A3690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01C42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0D667FA2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273DD3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1F9988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Large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5DA3A7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65BF60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100005062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0F9C1B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8916D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3D36A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01473EE4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03B311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9D7CF0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G6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72ECAF7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B/GR6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92D23C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100005063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C225B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A2CCB2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7A2E1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72DF20A3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544611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B4D3B9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Wood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CF32651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B/DFSPLUS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711E48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100005064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47875C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C4BBE6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D4E84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74F4064C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50A27FD4" w14:textId="77777777" w:rsidR="00A60143" w:rsidRPr="00531715" w:rsidRDefault="00A60143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Pr="00531715">
        <w:rPr>
          <w:sz w:val="22"/>
          <w:szCs w:val="22"/>
          <w:lang w:val="en-GB"/>
        </w:rPr>
        <w:t xml:space="preserve">No release specification </w:t>
      </w:r>
      <w:r w:rsidR="00F10BB9" w:rsidRPr="00531715">
        <w:rPr>
          <w:sz w:val="22"/>
          <w:szCs w:val="22"/>
          <w:lang w:val="en-GB"/>
        </w:rPr>
        <w:t xml:space="preserve">is </w:t>
      </w:r>
      <w:r w:rsidRPr="00531715">
        <w:rPr>
          <w:sz w:val="22"/>
          <w:szCs w:val="22"/>
          <w:lang w:val="en-GB"/>
        </w:rPr>
        <w:t xml:space="preserve">applied as </w:t>
      </w:r>
      <w:r w:rsidR="00F10BB9" w:rsidRPr="00531715">
        <w:rPr>
          <w:sz w:val="22"/>
          <w:szCs w:val="22"/>
          <w:lang w:val="en-GB"/>
        </w:rPr>
        <w:t xml:space="preserve">the </w:t>
      </w:r>
      <w:r w:rsidRPr="00531715">
        <w:rPr>
          <w:sz w:val="22"/>
          <w:szCs w:val="22"/>
          <w:lang w:val="en-GB"/>
        </w:rPr>
        <w:t xml:space="preserve">materials are </w:t>
      </w:r>
      <w:r w:rsidR="00F10BB9" w:rsidRPr="00531715">
        <w:rPr>
          <w:sz w:val="22"/>
          <w:szCs w:val="22"/>
          <w:lang w:val="en-GB"/>
        </w:rPr>
        <w:t>not considered to have a significant direct impact on the performance of the assay</w:t>
      </w:r>
      <w:r w:rsidRPr="00531715">
        <w:rPr>
          <w:sz w:val="22"/>
          <w:szCs w:val="22"/>
          <w:lang w:val="en-GB"/>
        </w:rPr>
        <w:t xml:space="preserve"> but </w:t>
      </w:r>
      <w:r w:rsidR="00F10BB9" w:rsidRPr="00531715">
        <w:rPr>
          <w:sz w:val="22"/>
          <w:szCs w:val="22"/>
          <w:lang w:val="en-GB"/>
        </w:rPr>
        <w:t xml:space="preserve">the materials </w:t>
      </w:r>
      <w:r w:rsidRPr="00531715">
        <w:rPr>
          <w:sz w:val="22"/>
          <w:szCs w:val="22"/>
          <w:lang w:val="en-GB"/>
        </w:rPr>
        <w:t>are inventory controlled via Oracle</w:t>
      </w:r>
      <w:r w:rsidR="00F10BB9" w:rsidRPr="00531715">
        <w:rPr>
          <w:sz w:val="22"/>
          <w:szCs w:val="22"/>
          <w:lang w:val="en-GB"/>
        </w:rPr>
        <w:t>.</w:t>
      </w:r>
    </w:p>
    <w:p w14:paraId="050EC95A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234F334D" w14:textId="77777777" w:rsidR="00FE274E" w:rsidRPr="00641841" w:rsidRDefault="00FE274E" w:rsidP="0019000A">
      <w:pPr>
        <w:rPr>
          <w:b/>
          <w:lang w:val="en-GB"/>
        </w:rPr>
      </w:pPr>
      <w:r w:rsidRPr="00641841">
        <w:rPr>
          <w:b/>
          <w:lang w:val="en-GB"/>
        </w:rPr>
        <w:br w:type="page"/>
      </w:r>
    </w:p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FE274E" w:rsidRPr="00641841" w14:paraId="76A7F63A" w14:textId="77777777" w:rsidTr="00904079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306FCDE4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4C3A7127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&lt;&lt;005050&gt;&gt;GMP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7913D063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Eggs.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082E6366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FE274E" w:rsidRPr="00641841" w14:paraId="2F0F593C" w14:textId="77777777" w:rsidTr="00904079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249DF56D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5ADD0EDE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6D90444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5298F5C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511A5306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9EFE4B1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03256080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BF3CE43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633CD049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FE274E" w:rsidRPr="00641841" w14:paraId="1A8DB106" w14:textId="77777777" w:rsidTr="00904079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7ADF2F08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5F1C36BF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586D2C81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6F513903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1A05145D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FEAF965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046E67B8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30414" w:rsidRPr="00641841" w14:paraId="641F3214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48CCE8FA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812A8B1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Adult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EDE8163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916B32B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6E44A5E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05D881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4FBD55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48770136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BD11F0E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0A1243E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Suckling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0F8354B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D213EC2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F718161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07D3092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BD0BB6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293096D8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8764205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BCF85A6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346DDE3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Dunkin Hartley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0BB2A3A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74FC7F6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B720D9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742808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131A9752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817B170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FFEEEC7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 xml:space="preserve">Tap Water </w:t>
            </w:r>
            <w:r w:rsidR="00A60143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21B2103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5CE25F6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933F36" w14:textId="77777777" w:rsidR="00995845" w:rsidRPr="00641841" w:rsidRDefault="008759A8" w:rsidP="008759A8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ECDA3A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8759A8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7CB437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1488EE73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E2BE97F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5A99CA1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1%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6EAB11F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499A3A3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52798F4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23A27B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11D1A5B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PRP 008.02</w:t>
            </w:r>
          </w:p>
        </w:tc>
      </w:tr>
      <w:tr w:rsidR="00995845" w:rsidRPr="00641841" w14:paraId="3783B070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4308000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3AB721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2%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345B4E0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438D642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3807680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4EBBC7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86B2BC" w14:textId="77777777" w:rsidR="00995845" w:rsidRPr="00641841" w:rsidRDefault="00995845" w:rsidP="007A32F0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PRP 006.03</w:t>
            </w:r>
          </w:p>
        </w:tc>
      </w:tr>
      <w:tr w:rsidR="00995845" w:rsidRPr="00641841" w14:paraId="4F18A9A0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2147FDE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77A56E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B654519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7188DBF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402C509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4DAC4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D720F8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0BBAFF50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0304FAC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86D263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E5FF6AD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2874C3F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850166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93914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3927DC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4D0CA80F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FE1521E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2180944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F282A4E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2EBB972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8360C59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84AC8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DC0DDD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F244B4" w:rsidRPr="00641841" w14:paraId="08B08C04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99819F1" w14:textId="77777777" w:rsidR="00F244B4" w:rsidRPr="00641841" w:rsidRDefault="00F244B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B28323A" w14:textId="77777777" w:rsidR="00F244B4" w:rsidRPr="00641841" w:rsidRDefault="00F244B4" w:rsidP="00F244B4">
            <w:pPr>
              <w:jc w:val="center"/>
              <w:rPr>
                <w:i/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Allantoic fluids from eggs inoculated with</w:t>
            </w:r>
            <w:r w:rsidRPr="00641841">
              <w:rPr>
                <w:i/>
                <w:color w:val="000000"/>
                <w:lang w:val="en-GB"/>
              </w:rPr>
              <w:t xml:space="preserve"> Influenza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virus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01BC8B1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VR-1469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4EEFE2D" w14:textId="77777777" w:rsidR="00F244B4" w:rsidRPr="00641841" w:rsidRDefault="00F244B4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sz w:val="20"/>
                <w:szCs w:val="20"/>
                <w:lang w:val="en-GB"/>
              </w:rPr>
              <w:t>100002004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F99CFF3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CB81AE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3AD956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</w:tr>
    </w:tbl>
    <w:p w14:paraId="77F82BC6" w14:textId="77777777" w:rsidR="00FE274E" w:rsidRPr="00641841" w:rsidRDefault="00FE274E" w:rsidP="0019000A">
      <w:pPr>
        <w:rPr>
          <w:b/>
          <w:lang w:val="en-GB"/>
        </w:rPr>
      </w:pPr>
    </w:p>
    <w:p w14:paraId="06B43F39" w14:textId="77777777" w:rsidR="00A60143" w:rsidRPr="00531715" w:rsidRDefault="00073365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="00A60143" w:rsidRPr="00531715">
        <w:rPr>
          <w:sz w:val="22"/>
          <w:szCs w:val="22"/>
          <w:lang w:val="en-GB"/>
        </w:rPr>
        <w:t xml:space="preserve">No inventory control </w:t>
      </w:r>
      <w:r w:rsidR="00531715" w:rsidRPr="00531715">
        <w:rPr>
          <w:sz w:val="22"/>
          <w:szCs w:val="22"/>
          <w:lang w:val="en-GB"/>
        </w:rPr>
        <w:t xml:space="preserve">is </w:t>
      </w:r>
      <w:r w:rsidR="00A60143" w:rsidRPr="00531715">
        <w:rPr>
          <w:sz w:val="22"/>
          <w:szCs w:val="22"/>
          <w:lang w:val="en-GB"/>
        </w:rPr>
        <w:t>applied as this is not pra</w:t>
      </w:r>
      <w:r w:rsidR="00641841" w:rsidRPr="00531715">
        <w:rPr>
          <w:sz w:val="22"/>
          <w:szCs w:val="22"/>
          <w:lang w:val="en-GB"/>
        </w:rPr>
        <w:t>ctical.</w:t>
      </w:r>
      <w:r w:rsidR="00A07D25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Animals </w:t>
      </w:r>
      <w:r w:rsidR="00A60143" w:rsidRPr="00531715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received and acclimatised as outlined in SOP KPBT7022. </w:t>
      </w:r>
      <w:r w:rsidR="00531715" w:rsidRPr="00531715">
        <w:rPr>
          <w:sz w:val="22"/>
          <w:szCs w:val="22"/>
          <w:lang w:val="en-GB"/>
        </w:rPr>
        <w:t>Animals are received f</w:t>
      </w:r>
      <w:r w:rsidR="00641841" w:rsidRPr="00531715">
        <w:rPr>
          <w:sz w:val="22"/>
          <w:szCs w:val="22"/>
          <w:lang w:val="en-GB"/>
        </w:rPr>
        <w:t>r</w:t>
      </w:r>
      <w:r w:rsidR="00531715" w:rsidRPr="00531715">
        <w:rPr>
          <w:sz w:val="22"/>
          <w:szCs w:val="22"/>
          <w:lang w:val="en-GB"/>
        </w:rPr>
        <w:t>o</w:t>
      </w:r>
      <w:r w:rsidR="00641841" w:rsidRPr="00531715">
        <w:rPr>
          <w:sz w:val="22"/>
          <w:szCs w:val="22"/>
          <w:lang w:val="en-GB"/>
        </w:rPr>
        <w:t xml:space="preserve">m approved suppliers into a designated animal receiving room, given a visual health check and all relevant Health </w:t>
      </w:r>
      <w:r w:rsidR="00531715" w:rsidRPr="00531715">
        <w:rPr>
          <w:sz w:val="22"/>
          <w:szCs w:val="22"/>
          <w:lang w:val="en-GB"/>
        </w:rPr>
        <w:t>Certificates</w:t>
      </w:r>
      <w:r w:rsidR="00641841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checked. Animals are then placed </w:t>
      </w:r>
      <w:r w:rsidR="00531715" w:rsidRPr="00531715">
        <w:rPr>
          <w:sz w:val="22"/>
          <w:szCs w:val="22"/>
          <w:lang w:val="en-GB"/>
        </w:rPr>
        <w:t xml:space="preserve">in filtered cages, labelled with the relevant batch details etc., and are given at least 24 hours acclimatisation prior to use </w:t>
      </w:r>
      <w:r w:rsidR="00405B86">
        <w:rPr>
          <w:sz w:val="22"/>
          <w:szCs w:val="22"/>
          <w:lang w:val="en-GB"/>
        </w:rPr>
        <w:t>within</w:t>
      </w:r>
      <w:r w:rsidR="00531715" w:rsidRPr="00531715">
        <w:rPr>
          <w:sz w:val="22"/>
          <w:szCs w:val="22"/>
          <w:lang w:val="en-GB"/>
        </w:rPr>
        <w:t xml:space="preserve"> studies.</w:t>
      </w:r>
      <w:r w:rsidR="00641841" w:rsidRPr="00531715">
        <w:rPr>
          <w:sz w:val="22"/>
          <w:szCs w:val="22"/>
          <w:lang w:val="en-GB"/>
        </w:rPr>
        <w:t xml:space="preserve"> Animal stock levels are </w:t>
      </w:r>
      <w:r w:rsidR="00A60143" w:rsidRPr="00531715">
        <w:rPr>
          <w:sz w:val="22"/>
          <w:szCs w:val="22"/>
          <w:lang w:val="en-GB"/>
        </w:rPr>
        <w:t xml:space="preserve">controlled via </w:t>
      </w:r>
      <w:r w:rsidR="009033C8" w:rsidRPr="00531715">
        <w:rPr>
          <w:sz w:val="22"/>
          <w:szCs w:val="22"/>
          <w:lang w:val="en-GB"/>
        </w:rPr>
        <w:t>routine</w:t>
      </w:r>
      <w:r w:rsidR="00A60143" w:rsidRPr="00531715">
        <w:rPr>
          <w:sz w:val="22"/>
          <w:szCs w:val="22"/>
          <w:lang w:val="en-GB"/>
        </w:rPr>
        <w:t xml:space="preserve"> laboratory scheduling</w:t>
      </w:r>
      <w:r w:rsidR="009033C8" w:rsidRPr="00531715">
        <w:rPr>
          <w:sz w:val="22"/>
          <w:szCs w:val="22"/>
          <w:lang w:val="en-GB"/>
        </w:rPr>
        <w:t xml:space="preserve"> of studies </w:t>
      </w:r>
      <w:r w:rsidR="00F10BB9" w:rsidRPr="00531715">
        <w:rPr>
          <w:sz w:val="22"/>
          <w:szCs w:val="22"/>
          <w:lang w:val="en-GB"/>
        </w:rPr>
        <w:t>which indicates</w:t>
      </w:r>
      <w:r w:rsidR="00405B86">
        <w:rPr>
          <w:sz w:val="22"/>
          <w:szCs w:val="22"/>
          <w:lang w:val="en-GB"/>
        </w:rPr>
        <w:t xml:space="preserve"> the</w:t>
      </w:r>
      <w:r w:rsidR="00F10BB9" w:rsidRPr="00531715">
        <w:rPr>
          <w:sz w:val="22"/>
          <w:szCs w:val="22"/>
          <w:lang w:val="en-GB"/>
        </w:rPr>
        <w:t xml:space="preserve"> number of animals required on a weekly basis.</w:t>
      </w:r>
    </w:p>
    <w:p w14:paraId="4BEA1D96" w14:textId="77777777" w:rsidR="00531715" w:rsidRPr="00531715" w:rsidRDefault="00531715" w:rsidP="0019000A">
      <w:pPr>
        <w:rPr>
          <w:b/>
          <w:sz w:val="22"/>
          <w:szCs w:val="22"/>
          <w:lang w:val="en-GB"/>
        </w:rPr>
      </w:pPr>
    </w:p>
    <w:p w14:paraId="6F7DDFF3" w14:textId="77777777" w:rsidR="00073365" w:rsidRPr="00531715" w:rsidRDefault="00A60143" w:rsidP="0019000A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2 </w:t>
      </w:r>
      <w:r w:rsidRPr="00531715">
        <w:rPr>
          <w:sz w:val="22"/>
          <w:szCs w:val="22"/>
          <w:lang w:val="en-GB"/>
        </w:rPr>
        <w:t xml:space="preserve">Tap water </w:t>
      </w:r>
      <w:r w:rsidR="008759A8" w:rsidRPr="00531715">
        <w:rPr>
          <w:sz w:val="22"/>
          <w:szCs w:val="22"/>
          <w:lang w:val="en-GB"/>
        </w:rPr>
        <w:t xml:space="preserve">only </w:t>
      </w:r>
      <w:r w:rsidRPr="00531715">
        <w:rPr>
          <w:sz w:val="22"/>
          <w:szCs w:val="22"/>
          <w:lang w:val="en-GB"/>
        </w:rPr>
        <w:t xml:space="preserve">is </w:t>
      </w:r>
      <w:r w:rsidR="00F10BB9" w:rsidRPr="00531715">
        <w:rPr>
          <w:sz w:val="22"/>
          <w:szCs w:val="22"/>
          <w:lang w:val="en-GB"/>
        </w:rPr>
        <w:t xml:space="preserve">provided for </w:t>
      </w:r>
      <w:r w:rsidR="00F05A67" w:rsidRPr="00531715">
        <w:rPr>
          <w:sz w:val="22"/>
          <w:szCs w:val="22"/>
          <w:lang w:val="en-GB"/>
        </w:rPr>
        <w:t xml:space="preserve">study animals </w:t>
      </w:r>
      <w:r w:rsidR="008759A8" w:rsidRPr="00531715">
        <w:rPr>
          <w:sz w:val="22"/>
          <w:szCs w:val="22"/>
          <w:lang w:val="en-GB"/>
        </w:rPr>
        <w:t xml:space="preserve">to drink </w:t>
      </w:r>
      <w:r w:rsidR="00F05A67" w:rsidRPr="00531715">
        <w:rPr>
          <w:sz w:val="22"/>
          <w:szCs w:val="22"/>
          <w:lang w:val="en-GB"/>
        </w:rPr>
        <w:t xml:space="preserve">and </w:t>
      </w:r>
      <w:r w:rsidR="009033C8" w:rsidRPr="00531715">
        <w:rPr>
          <w:sz w:val="22"/>
          <w:szCs w:val="22"/>
          <w:lang w:val="en-GB"/>
        </w:rPr>
        <w:t xml:space="preserve">water </w:t>
      </w:r>
      <w:r w:rsidR="00F05A67" w:rsidRPr="00531715">
        <w:rPr>
          <w:sz w:val="22"/>
          <w:szCs w:val="22"/>
          <w:lang w:val="en-GB"/>
        </w:rPr>
        <w:t>quality is monitored via routine checking of Certificate of Analysis supplied by relevant Water Board by BioReliance Management</w:t>
      </w:r>
      <w:r w:rsidR="00531715" w:rsidRPr="00531715">
        <w:rPr>
          <w:sz w:val="22"/>
          <w:szCs w:val="22"/>
          <w:lang w:val="en-GB"/>
        </w:rPr>
        <w:t xml:space="preserve"> as outlined in SOP KPMP1157</w:t>
      </w:r>
      <w:r w:rsidR="00F05A67" w:rsidRPr="00531715">
        <w:rPr>
          <w:sz w:val="22"/>
          <w:szCs w:val="22"/>
          <w:lang w:val="en-GB"/>
        </w:rPr>
        <w:t>.</w:t>
      </w:r>
    </w:p>
    <w:p w14:paraId="4B057306" w14:textId="77777777" w:rsidR="00F10BB9" w:rsidRPr="00531715" w:rsidRDefault="00F10BB9" w:rsidP="00FE274E">
      <w:pPr>
        <w:rPr>
          <w:b/>
          <w:sz w:val="22"/>
          <w:szCs w:val="22"/>
          <w:u w:val="single"/>
          <w:lang w:val="en-GB"/>
        </w:rPr>
      </w:pPr>
    </w:p>
    <w:p w14:paraId="2B1A8FDD" w14:textId="77777777" w:rsidR="00F10BB9" w:rsidRPr="00531715" w:rsidRDefault="008759A8" w:rsidP="00FE274E">
      <w:pPr>
        <w:rPr>
          <w:b/>
          <w:sz w:val="22"/>
          <w:szCs w:val="22"/>
          <w:u w:val="single"/>
          <w:lang w:val="en-GB"/>
        </w:rPr>
      </w:pPr>
      <w:bookmarkStart w:id="10" w:name="OLE_LINK3"/>
      <w:bookmarkStart w:id="11" w:name="OLE_LINK4"/>
      <w:r w:rsidRPr="00531715">
        <w:rPr>
          <w:sz w:val="22"/>
          <w:szCs w:val="22"/>
          <w:vertAlign w:val="superscript"/>
          <w:lang w:val="en-GB"/>
        </w:rPr>
        <w:t>3</w:t>
      </w:r>
      <w:bookmarkEnd w:id="10"/>
      <w:bookmarkEnd w:id="11"/>
      <w:r w:rsidR="00F10BB9" w:rsidRPr="00531715">
        <w:rPr>
          <w:sz w:val="22"/>
          <w:szCs w:val="22"/>
          <w:vertAlign w:val="superscript"/>
          <w:lang w:val="en-GB"/>
        </w:rPr>
        <w:t xml:space="preserve"> </w:t>
      </w:r>
      <w:r w:rsidR="00F10BB9" w:rsidRPr="00531715">
        <w:rPr>
          <w:sz w:val="22"/>
          <w:szCs w:val="22"/>
          <w:lang w:val="en-GB"/>
        </w:rPr>
        <w:t>No release specification or inventory control appl</w:t>
      </w:r>
      <w:r w:rsidR="00A07D25" w:rsidRPr="00531715">
        <w:rPr>
          <w:sz w:val="22"/>
          <w:szCs w:val="22"/>
          <w:lang w:val="en-GB"/>
        </w:rPr>
        <w:t>ied</w:t>
      </w:r>
      <w:r w:rsidR="00F10BB9" w:rsidRPr="00531715">
        <w:rPr>
          <w:sz w:val="22"/>
          <w:szCs w:val="22"/>
          <w:lang w:val="en-GB"/>
        </w:rPr>
        <w:t xml:space="preserve"> these materials, </w:t>
      </w:r>
      <w:r w:rsidR="00A07D25" w:rsidRPr="00531715">
        <w:rPr>
          <w:sz w:val="22"/>
          <w:szCs w:val="22"/>
          <w:lang w:val="en-GB"/>
        </w:rPr>
        <w:t>these materials are prepared in house and controlled via routine laboratory housekeeping procedures and relevant SOPs</w:t>
      </w:r>
      <w:r w:rsidR="00F10BB9" w:rsidRPr="00531715">
        <w:rPr>
          <w:sz w:val="22"/>
          <w:szCs w:val="22"/>
          <w:lang w:val="en-GB"/>
        </w:rPr>
        <w:t>.</w:t>
      </w:r>
    </w:p>
    <w:p w14:paraId="350DCD3B" w14:textId="77777777" w:rsidR="00073365" w:rsidRPr="00641841" w:rsidRDefault="00073365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br w:type="page"/>
      </w:r>
    </w:p>
    <w:p w14:paraId="6D870FE5" w14:textId="77777777" w:rsidR="00FE274E" w:rsidRPr="00641841" w:rsidRDefault="00FE274E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t>Approvals</w:t>
      </w:r>
    </w:p>
    <w:p w14:paraId="7179BE9F" w14:textId="77777777" w:rsidR="00FE274E" w:rsidRPr="00641841" w:rsidRDefault="00FE274E" w:rsidP="00FE274E">
      <w:pPr>
        <w:rPr>
          <w:b/>
          <w:u w:val="single"/>
          <w:lang w:val="en-GB"/>
        </w:rPr>
      </w:pPr>
    </w:p>
    <w:p w14:paraId="6692D278" w14:textId="77777777" w:rsidR="00FE274E" w:rsidRPr="00641841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Prepared By</w:t>
      </w:r>
      <w:r w:rsidRPr="00641841">
        <w:rPr>
          <w:b/>
          <w:lang w:val="en-GB"/>
        </w:rPr>
        <w:tab/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29A13769" w14:textId="77777777" w:rsidR="00FE274E" w:rsidRPr="00641841" w:rsidRDefault="00FE274E" w:rsidP="00FE274E">
      <w:pPr>
        <w:rPr>
          <w:b/>
          <w:lang w:val="en-GB"/>
        </w:rPr>
      </w:pPr>
    </w:p>
    <w:p w14:paraId="28D78D9D" w14:textId="77777777" w:rsidR="00FE274E" w:rsidRPr="00641841" w:rsidRDefault="00FE274E" w:rsidP="00FE274E">
      <w:pPr>
        <w:rPr>
          <w:b/>
          <w:lang w:val="en-GB"/>
        </w:rPr>
      </w:pPr>
    </w:p>
    <w:p w14:paraId="70608B09" w14:textId="77777777" w:rsidR="00FE274E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Approval (Ops)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42C2D1A7" w14:textId="77777777" w:rsidR="00405B86" w:rsidRDefault="00405B86" w:rsidP="00FE274E">
      <w:pPr>
        <w:rPr>
          <w:b/>
          <w:lang w:val="en-GB"/>
        </w:rPr>
      </w:pPr>
    </w:p>
    <w:p w14:paraId="46F1D766" w14:textId="77777777" w:rsidR="00405B86" w:rsidRDefault="00405B86" w:rsidP="00405B86">
      <w:pPr>
        <w:rPr>
          <w:b/>
          <w:lang w:val="en-GB"/>
        </w:rPr>
      </w:pPr>
    </w:p>
    <w:p w14:paraId="46E134D4" w14:textId="77777777" w:rsidR="00405B86" w:rsidRPr="00641841" w:rsidRDefault="00405B86" w:rsidP="00405B86">
      <w:pPr>
        <w:rPr>
          <w:b/>
          <w:lang w:val="en-GB"/>
        </w:rPr>
      </w:pPr>
      <w:r w:rsidRPr="00641841">
        <w:rPr>
          <w:b/>
          <w:lang w:val="en-GB"/>
        </w:rPr>
        <w:t>Approval (QA)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 xml:space="preserve"> ________________________________________ </w:t>
      </w:r>
    </w:p>
    <w:p w14:paraId="48B47B83" w14:textId="77777777" w:rsidR="00405B86" w:rsidRDefault="00405B86" w:rsidP="00FE274E">
      <w:pPr>
        <w:rPr>
          <w:b/>
          <w:lang w:val="en-GB"/>
        </w:rPr>
      </w:pPr>
    </w:p>
    <w:p w14:paraId="4EF329E7" w14:textId="77777777" w:rsidR="00FA0B6F" w:rsidRDefault="00FA0B6F" w:rsidP="00FE274E">
      <w:pPr>
        <w:rPr>
          <w:b/>
          <w:lang w:val="en-GB"/>
        </w:rPr>
      </w:pPr>
    </w:p>
    <w:p w14:paraId="619B7089" w14:textId="77777777" w:rsidR="00FA0B6F" w:rsidRDefault="00FA0B6F" w:rsidP="00FE274E">
      <w:pPr>
        <w:rPr>
          <w:b/>
          <w:lang w:val="en-GB"/>
        </w:rPr>
      </w:pPr>
    </w:p>
    <w:p w14:paraId="23392E02" w14:textId="77777777" w:rsidR="00FA0B6F" w:rsidRDefault="00FA0B6F" w:rsidP="00FE274E">
      <w:pPr>
        <w:rPr>
          <w:b/>
          <w:lang w:val="en-GB"/>
        </w:rPr>
      </w:pPr>
    </w:p>
    <w:p w14:paraId="63A6CE54" w14:textId="77777777" w:rsidR="00FA0B6F" w:rsidRDefault="00FA0B6F" w:rsidP="00FE274E">
      <w:pPr>
        <w:rPr>
          <w:b/>
          <w:lang w:val="en-GB"/>
        </w:rPr>
      </w:pPr>
    </w:p>
    <w:p w14:paraId="114650EC" w14:textId="77777777" w:rsidR="00FA0B6F" w:rsidRDefault="00FA0B6F" w:rsidP="00FE274E">
      <w:pPr>
        <w:rPr>
          <w:b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588"/>
        <w:gridCol w:w="6588"/>
      </w:tblGrid>
      <w:tr w:rsidR="00FA0B6F" w14:paraId="49A04BE8" w14:textId="77777777" w:rsidTr="00040E42">
        <w:tc>
          <w:tcPr>
            <w:tcW w:w="13176" w:type="dxa"/>
            <w:gridSpan w:val="2"/>
          </w:tcPr>
          <w:p w14:paraId="519B307F" w14:textId="77777777" w:rsidR="00FA0B6F" w:rsidRDefault="00FA0B6F" w:rsidP="00040E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History</w:t>
            </w:r>
          </w:p>
        </w:tc>
      </w:tr>
      <w:tr w:rsidR="00FA0B6F" w14:paraId="4442C50F" w14:textId="77777777" w:rsidTr="00040E42">
        <w:tc>
          <w:tcPr>
            <w:tcW w:w="6588" w:type="dxa"/>
          </w:tcPr>
          <w:p w14:paraId="258CDFF8" w14:textId="77777777" w:rsidR="00FA0B6F" w:rsidRDefault="00FA0B6F" w:rsidP="00040E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.R00</w:t>
            </w:r>
          </w:p>
        </w:tc>
        <w:tc>
          <w:tcPr>
            <w:tcW w:w="6588" w:type="dxa"/>
          </w:tcPr>
          <w:p w14:paraId="2878FB05" w14:textId="77777777" w:rsidR="00FA0B6F" w:rsidRDefault="00FA0B6F" w:rsidP="00040E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Document</w:t>
            </w:r>
          </w:p>
        </w:tc>
      </w:tr>
    </w:tbl>
    <w:p w14:paraId="508EACE9" w14:textId="77777777" w:rsidR="00FA0B6F" w:rsidRPr="00641841" w:rsidRDefault="00FA0B6F" w:rsidP="00FE274E">
      <w:pPr>
        <w:rPr>
          <w:b/>
          <w:lang w:val="en-GB"/>
        </w:rPr>
      </w:pPr>
    </w:p>
    <w:sectPr w:rsidR="00FA0B6F" w:rsidRPr="00641841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7F91C" w14:textId="77777777" w:rsidR="00B51006" w:rsidRDefault="00B51006">
      <w:r>
        <w:separator/>
      </w:r>
    </w:p>
  </w:endnote>
  <w:endnote w:type="continuationSeparator" w:id="0">
    <w:p w14:paraId="41A1EFFD" w14:textId="77777777" w:rsidR="00B51006" w:rsidRDefault="00B51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C98E4" w14:textId="77777777" w:rsidR="000B1F9B" w:rsidRDefault="000B1F9B" w:rsidP="000B1F9B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C6A93">
      <w:rPr>
        <w:noProof/>
      </w:rPr>
      <w:t>1</w:t>
    </w:r>
    <w:r>
      <w:fldChar w:fldCharType="end"/>
    </w:r>
    <w:r>
      <w:t xml:space="preserve"> of </w:t>
    </w:r>
    <w:fldSimple w:instr=" NUMPAGES ">
      <w:r w:rsidR="009C6A93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C4608" w14:textId="77777777" w:rsidR="00B51006" w:rsidRDefault="00B51006">
      <w:r>
        <w:separator/>
      </w:r>
    </w:p>
  </w:footnote>
  <w:footnote w:type="continuationSeparator" w:id="0">
    <w:p w14:paraId="246D5625" w14:textId="77777777" w:rsidR="00B51006" w:rsidRDefault="00B51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4A25A" w14:textId="77777777" w:rsidR="00FA0B6F" w:rsidRPr="009C6A93" w:rsidRDefault="00A342E3" w:rsidP="009C6A93">
    <w:pPr>
      <w:jc w:val="center"/>
      <w:rPr>
        <w:b/>
      </w:rPr>
    </w:pPr>
    <w:r w:rsidRPr="009C6A93">
      <w:rPr>
        <w:b/>
        <w:u w:val="single"/>
      </w:rPr>
      <w:t xml:space="preserve">GMP Assay </w:t>
    </w:r>
    <w:r w:rsidR="009C6A93" w:rsidRPr="009C6A93">
      <w:rPr>
        <w:b/>
        <w:bCs/>
        <w:u w:val="single"/>
        <w:lang w:val="en-GB"/>
      </w:rPr>
      <w:t>005050</w:t>
    </w:r>
    <w:r w:rsidR="009C6A93">
      <w:rPr>
        <w:b/>
        <w:bCs/>
        <w:u w:val="single"/>
        <w:lang w:val="en-GB"/>
      </w:rPr>
      <w:t xml:space="preserve"> </w:t>
    </w:r>
    <w:r w:rsidRPr="009C6A93">
      <w:rPr>
        <w:b/>
        <w:u w:val="single"/>
      </w:rPr>
      <w:t>Bill of Materials</w:t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="009C6A93">
      <w:rPr>
        <w:b/>
        <w:bCs/>
        <w:lang w:val="en-GB"/>
      </w:rPr>
      <w:tab/>
    </w:r>
    <w:r w:rsidRPr="009C6A93">
      <w:rPr>
        <w:b/>
        <w:lang w:val="en-GB"/>
      </w:rPr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986"/>
    <w:rsid w:val="00014973"/>
    <w:rsid w:val="00030414"/>
    <w:rsid w:val="00040E42"/>
    <w:rsid w:val="00047677"/>
    <w:rsid w:val="00053766"/>
    <w:rsid w:val="00054C0C"/>
    <w:rsid w:val="000557C2"/>
    <w:rsid w:val="00062AB2"/>
    <w:rsid w:val="00073365"/>
    <w:rsid w:val="000A6FA1"/>
    <w:rsid w:val="000B1F9B"/>
    <w:rsid w:val="000E24C1"/>
    <w:rsid w:val="001304F6"/>
    <w:rsid w:val="001314D1"/>
    <w:rsid w:val="00151B57"/>
    <w:rsid w:val="00155AAC"/>
    <w:rsid w:val="00157A01"/>
    <w:rsid w:val="00175A42"/>
    <w:rsid w:val="00180E61"/>
    <w:rsid w:val="0019000A"/>
    <w:rsid w:val="00197402"/>
    <w:rsid w:val="001E727D"/>
    <w:rsid w:val="002021CD"/>
    <w:rsid w:val="00212A7B"/>
    <w:rsid w:val="0025014A"/>
    <w:rsid w:val="0025788B"/>
    <w:rsid w:val="00257B7A"/>
    <w:rsid w:val="00265311"/>
    <w:rsid w:val="00280BDE"/>
    <w:rsid w:val="00291673"/>
    <w:rsid w:val="002A04C8"/>
    <w:rsid w:val="002C7BFA"/>
    <w:rsid w:val="002D5E2A"/>
    <w:rsid w:val="002E608C"/>
    <w:rsid w:val="00312C84"/>
    <w:rsid w:val="003352F7"/>
    <w:rsid w:val="00353AEB"/>
    <w:rsid w:val="00392146"/>
    <w:rsid w:val="003957BC"/>
    <w:rsid w:val="00397AEF"/>
    <w:rsid w:val="003C16DE"/>
    <w:rsid w:val="003D083E"/>
    <w:rsid w:val="003E765A"/>
    <w:rsid w:val="003F0357"/>
    <w:rsid w:val="003F7E7D"/>
    <w:rsid w:val="00405B86"/>
    <w:rsid w:val="0040762A"/>
    <w:rsid w:val="00407EED"/>
    <w:rsid w:val="004461B1"/>
    <w:rsid w:val="004B463F"/>
    <w:rsid w:val="004B78D7"/>
    <w:rsid w:val="004F2E5B"/>
    <w:rsid w:val="0051378A"/>
    <w:rsid w:val="00513D99"/>
    <w:rsid w:val="00525BEA"/>
    <w:rsid w:val="00531715"/>
    <w:rsid w:val="00543466"/>
    <w:rsid w:val="00543F47"/>
    <w:rsid w:val="00552D14"/>
    <w:rsid w:val="00556E93"/>
    <w:rsid w:val="00564F41"/>
    <w:rsid w:val="00584B59"/>
    <w:rsid w:val="005A1CD1"/>
    <w:rsid w:val="005B0B54"/>
    <w:rsid w:val="005B2192"/>
    <w:rsid w:val="00611EF9"/>
    <w:rsid w:val="00633F34"/>
    <w:rsid w:val="00641841"/>
    <w:rsid w:val="00656944"/>
    <w:rsid w:val="00681D03"/>
    <w:rsid w:val="00685FFB"/>
    <w:rsid w:val="00695F2C"/>
    <w:rsid w:val="006B1354"/>
    <w:rsid w:val="006B2FF0"/>
    <w:rsid w:val="006B4D6F"/>
    <w:rsid w:val="006D068C"/>
    <w:rsid w:val="006D1CAF"/>
    <w:rsid w:val="006D3C43"/>
    <w:rsid w:val="006E02E9"/>
    <w:rsid w:val="007027E9"/>
    <w:rsid w:val="007123DC"/>
    <w:rsid w:val="007239EF"/>
    <w:rsid w:val="00773026"/>
    <w:rsid w:val="007767AC"/>
    <w:rsid w:val="007806BA"/>
    <w:rsid w:val="00786A7D"/>
    <w:rsid w:val="007A32F0"/>
    <w:rsid w:val="007C662E"/>
    <w:rsid w:val="008262FB"/>
    <w:rsid w:val="00842763"/>
    <w:rsid w:val="0086327E"/>
    <w:rsid w:val="008759A8"/>
    <w:rsid w:val="008D2626"/>
    <w:rsid w:val="008E58CE"/>
    <w:rsid w:val="008F5E2E"/>
    <w:rsid w:val="00902646"/>
    <w:rsid w:val="009033C8"/>
    <w:rsid w:val="00904079"/>
    <w:rsid w:val="00932B84"/>
    <w:rsid w:val="00933265"/>
    <w:rsid w:val="00955162"/>
    <w:rsid w:val="00956A3D"/>
    <w:rsid w:val="00971BBC"/>
    <w:rsid w:val="00972895"/>
    <w:rsid w:val="00973284"/>
    <w:rsid w:val="00982EC0"/>
    <w:rsid w:val="00984C9F"/>
    <w:rsid w:val="00995845"/>
    <w:rsid w:val="009A0449"/>
    <w:rsid w:val="009C261B"/>
    <w:rsid w:val="009C4C80"/>
    <w:rsid w:val="009C6A93"/>
    <w:rsid w:val="009D045D"/>
    <w:rsid w:val="009D23A9"/>
    <w:rsid w:val="00A07D25"/>
    <w:rsid w:val="00A14804"/>
    <w:rsid w:val="00A307EB"/>
    <w:rsid w:val="00A33807"/>
    <w:rsid w:val="00A342E3"/>
    <w:rsid w:val="00A46B2A"/>
    <w:rsid w:val="00A5201D"/>
    <w:rsid w:val="00A5424A"/>
    <w:rsid w:val="00A60143"/>
    <w:rsid w:val="00A80A6B"/>
    <w:rsid w:val="00A84C02"/>
    <w:rsid w:val="00AC3D9D"/>
    <w:rsid w:val="00B00AA3"/>
    <w:rsid w:val="00B04AB2"/>
    <w:rsid w:val="00B06191"/>
    <w:rsid w:val="00B3666E"/>
    <w:rsid w:val="00B47E52"/>
    <w:rsid w:val="00B51006"/>
    <w:rsid w:val="00B63858"/>
    <w:rsid w:val="00B91A03"/>
    <w:rsid w:val="00BD1643"/>
    <w:rsid w:val="00BF36FE"/>
    <w:rsid w:val="00C23367"/>
    <w:rsid w:val="00C442DA"/>
    <w:rsid w:val="00C533CD"/>
    <w:rsid w:val="00C76831"/>
    <w:rsid w:val="00C76F5C"/>
    <w:rsid w:val="00C8418B"/>
    <w:rsid w:val="00CB59C7"/>
    <w:rsid w:val="00CC75A8"/>
    <w:rsid w:val="00CD2CDB"/>
    <w:rsid w:val="00D01CC9"/>
    <w:rsid w:val="00D26AD7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40681"/>
    <w:rsid w:val="00E4122D"/>
    <w:rsid w:val="00E679A0"/>
    <w:rsid w:val="00E749F0"/>
    <w:rsid w:val="00EA069C"/>
    <w:rsid w:val="00EB2C67"/>
    <w:rsid w:val="00EB4C28"/>
    <w:rsid w:val="00EC1A5F"/>
    <w:rsid w:val="00EE17E4"/>
    <w:rsid w:val="00EF4DB9"/>
    <w:rsid w:val="00F038C2"/>
    <w:rsid w:val="00F042A7"/>
    <w:rsid w:val="00F05A67"/>
    <w:rsid w:val="00F10BB9"/>
    <w:rsid w:val="00F21233"/>
    <w:rsid w:val="00F23889"/>
    <w:rsid w:val="00F244B4"/>
    <w:rsid w:val="00F51DDE"/>
    <w:rsid w:val="00F54E8D"/>
    <w:rsid w:val="00F55DBB"/>
    <w:rsid w:val="00F570F6"/>
    <w:rsid w:val="00F61725"/>
    <w:rsid w:val="00F73416"/>
    <w:rsid w:val="00F8300A"/>
    <w:rsid w:val="00F95AE5"/>
    <w:rsid w:val="00FA0B6F"/>
    <w:rsid w:val="00FA1085"/>
    <w:rsid w:val="00FB0ADE"/>
    <w:rsid w:val="00FC1CFE"/>
    <w:rsid w:val="00FC26B5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4527BFA"/>
  <w15:chartTrackingRefBased/>
  <w15:docId w15:val="{DC889E11-5AEE-48CF-91FA-B904920D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2010-03-30T16:43:00Z</cp:lastPrinted>
  <dcterms:created xsi:type="dcterms:W3CDTF">2020-10-06T14:48:00Z</dcterms:created>
  <dcterms:modified xsi:type="dcterms:W3CDTF">2020-10-06T14:48:00Z</dcterms:modified>
</cp:coreProperties>
</file>